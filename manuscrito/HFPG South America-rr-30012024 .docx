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FFF3" w14:textId="2F7B1564" w:rsidR="00E2791A" w:rsidRPr="001506F1" w:rsidRDefault="001506F1" w:rsidP="001506F1">
      <w:pPr>
        <w:spacing w:after="0" w:line="360" w:lineRule="auto"/>
        <w:jc w:val="center"/>
        <w:rPr>
          <w:rFonts w:ascii="Arial" w:hAnsi="Arial" w:cs="Arial"/>
          <w:color w:val="403D39"/>
          <w:sz w:val="21"/>
          <w:szCs w:val="21"/>
          <w:shd w:val="clear" w:color="auto" w:fill="FFFFFF"/>
          <w:lang w:val="en-US"/>
        </w:rPr>
      </w:pPr>
      <w:bookmarkStart w:id="0" w:name="_Hlk157517577"/>
      <w:r w:rsidRPr="001506F1">
        <w:rPr>
          <w:rFonts w:ascii="Times New Roman" w:hAnsi="Times New Roman" w:cs="Times New Roman"/>
          <w:b/>
          <w:bCs/>
          <w:sz w:val="28"/>
          <w:szCs w:val="28"/>
          <w:lang w:val="en-US"/>
        </w:rPr>
        <w:t>The burden of high fasting plasma glucose in South American</w:t>
      </w:r>
      <w:bookmarkEnd w:id="0"/>
      <w:r w:rsidRPr="001506F1">
        <w:rPr>
          <w:rFonts w:ascii="Times New Roman" w:hAnsi="Times New Roman" w:cs="Times New Roman"/>
          <w:b/>
          <w:bCs/>
          <w:sz w:val="28"/>
          <w:szCs w:val="28"/>
          <w:lang w:val="en-US"/>
        </w:rPr>
        <w:t xml:space="preserve"> Countries, 1990–2019: a systematic analysis for the Global Burden of Disease Study</w:t>
      </w:r>
    </w:p>
    <w:p w14:paraId="7857E47E" w14:textId="3EDAA20B" w:rsidR="00E00545" w:rsidRPr="001506F1" w:rsidRDefault="00E2791A" w:rsidP="00E00545">
      <w:pPr>
        <w:spacing w:after="0" w:line="360" w:lineRule="auto"/>
        <w:rPr>
          <w:rFonts w:ascii="Arial" w:hAnsi="Arial" w:cs="Arial"/>
          <w:color w:val="403D39"/>
          <w:sz w:val="21"/>
          <w:szCs w:val="21"/>
          <w:shd w:val="clear" w:color="auto" w:fill="FFFFFF"/>
          <w:lang w:val="en-US"/>
        </w:rPr>
      </w:pPr>
      <w:r w:rsidRPr="001506F1">
        <w:rPr>
          <w:rFonts w:ascii="Arial" w:hAnsi="Arial" w:cs="Arial"/>
          <w:color w:val="403D39"/>
          <w:sz w:val="21"/>
          <w:szCs w:val="21"/>
          <w:shd w:val="clear" w:color="auto" w:fill="FFFFFF"/>
          <w:lang w:val="en-US"/>
        </w:rPr>
        <w:t xml:space="preserve">Running head: </w:t>
      </w:r>
      <w:r w:rsidR="001506F1" w:rsidRPr="001506F1">
        <w:rPr>
          <w:rFonts w:ascii="Arial" w:hAnsi="Arial" w:cs="Arial"/>
          <w:color w:val="403D39"/>
          <w:sz w:val="21"/>
          <w:szCs w:val="21"/>
          <w:shd w:val="clear" w:color="auto" w:fill="FFFFFF"/>
          <w:lang w:val="en-US"/>
        </w:rPr>
        <w:t>The burden of high fasting plasma glucose in South American</w:t>
      </w:r>
    </w:p>
    <w:p w14:paraId="5EE5A018" w14:textId="77777777" w:rsidR="000754FC" w:rsidRPr="001506F1" w:rsidRDefault="000754FC" w:rsidP="00E00545">
      <w:pPr>
        <w:spacing w:after="0" w:line="360" w:lineRule="auto"/>
        <w:rPr>
          <w:rFonts w:ascii="Arial" w:hAnsi="Arial" w:cs="Arial"/>
          <w:color w:val="403D39"/>
          <w:sz w:val="18"/>
          <w:szCs w:val="18"/>
          <w:shd w:val="clear" w:color="auto" w:fill="FFFFFF"/>
          <w:lang w:val="en-US"/>
        </w:rPr>
      </w:pPr>
    </w:p>
    <w:p w14:paraId="2A3BAF55" w14:textId="23EFD5ED" w:rsidR="008F0343" w:rsidRPr="00007B71" w:rsidRDefault="001506F1" w:rsidP="000754FC">
      <w:pPr>
        <w:spacing w:after="0" w:line="360" w:lineRule="auto"/>
        <w:ind w:left="4248"/>
        <w:rPr>
          <w:rFonts w:ascii="Times New Roman" w:hAnsi="Times New Roman" w:cs="Times New Roman"/>
          <w:sz w:val="24"/>
          <w:szCs w:val="24"/>
        </w:rPr>
      </w:pPr>
      <w:r w:rsidRPr="001506F1">
        <w:rPr>
          <w:rFonts w:ascii="Times New Roman" w:hAnsi="Times New Roman" w:cs="Times New Roman"/>
          <w:sz w:val="24"/>
          <w:szCs w:val="24"/>
        </w:rPr>
        <w:t xml:space="preserve">Anelise </w:t>
      </w:r>
      <w:proofErr w:type="spellStart"/>
      <w:r w:rsidRPr="001506F1">
        <w:rPr>
          <w:rFonts w:ascii="Times New Roman" w:hAnsi="Times New Roman" w:cs="Times New Roman"/>
          <w:sz w:val="24"/>
          <w:szCs w:val="24"/>
        </w:rPr>
        <w:t>Decavatá</w:t>
      </w:r>
      <w:proofErr w:type="spellEnd"/>
      <w:r w:rsidRPr="001506F1">
        <w:rPr>
          <w:rFonts w:ascii="Times New Roman" w:hAnsi="Times New Roman" w:cs="Times New Roman"/>
          <w:sz w:val="24"/>
          <w:szCs w:val="24"/>
        </w:rPr>
        <w:t xml:space="preserve"> Szortyka</w:t>
      </w:r>
      <w:r w:rsidR="00171B25" w:rsidRPr="00007B71">
        <w:rPr>
          <w:rFonts w:ascii="Times New Roman" w:hAnsi="Times New Roman" w:cs="Times New Roman"/>
          <w:sz w:val="24"/>
          <w:szCs w:val="24"/>
          <w:vertAlign w:val="superscript"/>
        </w:rPr>
        <w:t>1</w:t>
      </w:r>
    </w:p>
    <w:p w14:paraId="262C1E42" w14:textId="42EEA740" w:rsidR="00AF2ECD" w:rsidRPr="00007B71" w:rsidRDefault="001506F1" w:rsidP="00AF2ECD">
      <w:pPr>
        <w:spacing w:after="0" w:line="360" w:lineRule="auto"/>
        <w:ind w:left="4248"/>
        <w:rPr>
          <w:rFonts w:ascii="Times New Roman" w:hAnsi="Times New Roman" w:cs="Times New Roman"/>
          <w:sz w:val="24"/>
          <w:szCs w:val="24"/>
        </w:rPr>
      </w:pPr>
      <w:r w:rsidRPr="001506F1">
        <w:rPr>
          <w:rFonts w:ascii="Times New Roman" w:hAnsi="Times New Roman" w:cs="Times New Roman"/>
          <w:sz w:val="24"/>
          <w:szCs w:val="24"/>
        </w:rPr>
        <w:t>Sergio Espinoza</w:t>
      </w:r>
      <w:r w:rsidR="00020C65" w:rsidRPr="00007B71">
        <w:rPr>
          <w:rFonts w:ascii="Times New Roman" w:hAnsi="Times New Roman" w:cs="Times New Roman"/>
          <w:sz w:val="24"/>
          <w:szCs w:val="24"/>
          <w:vertAlign w:val="superscript"/>
        </w:rPr>
        <w:t>2</w:t>
      </w:r>
      <w:r w:rsidR="00AF2ECD" w:rsidRPr="00007B71">
        <w:rPr>
          <w:rFonts w:ascii="Times New Roman" w:hAnsi="Times New Roman" w:cs="Times New Roman"/>
          <w:sz w:val="24"/>
          <w:szCs w:val="24"/>
        </w:rPr>
        <w:t xml:space="preserve"> </w:t>
      </w:r>
    </w:p>
    <w:p w14:paraId="05918C24" w14:textId="5BC9D11C" w:rsidR="00F72B99" w:rsidRDefault="001506F1" w:rsidP="00AF2ECD">
      <w:pPr>
        <w:spacing w:after="0" w:line="360" w:lineRule="auto"/>
        <w:ind w:left="4248"/>
        <w:rPr>
          <w:rFonts w:ascii="Times New Roman" w:hAnsi="Times New Roman" w:cs="Times New Roman"/>
          <w:sz w:val="24"/>
          <w:szCs w:val="24"/>
          <w:vertAlign w:val="superscript"/>
        </w:rPr>
      </w:pPr>
      <w:r>
        <w:rPr>
          <w:rFonts w:ascii="Times New Roman" w:eastAsia="Times New Roman" w:hAnsi="Times New Roman" w:cs="Times New Roman"/>
          <w:sz w:val="24"/>
          <w:szCs w:val="24"/>
        </w:rPr>
        <w:t>Bruce B. Duncan</w:t>
      </w:r>
      <w:r w:rsidR="008A1F49" w:rsidRPr="00007B71">
        <w:rPr>
          <w:rFonts w:ascii="Times New Roman" w:hAnsi="Times New Roman" w:cs="Times New Roman"/>
          <w:sz w:val="24"/>
          <w:szCs w:val="24"/>
          <w:vertAlign w:val="superscript"/>
        </w:rPr>
        <w:t>3</w:t>
      </w:r>
    </w:p>
    <w:p w14:paraId="525A94C0" w14:textId="538DB10C" w:rsidR="001506F1" w:rsidRPr="00007B71" w:rsidRDefault="001506F1" w:rsidP="001506F1">
      <w:pPr>
        <w:spacing w:after="0" w:line="360" w:lineRule="auto"/>
        <w:ind w:left="4248"/>
        <w:rPr>
          <w:rFonts w:ascii="Times New Roman" w:hAnsi="Times New Roman" w:cs="Times New Roman"/>
          <w:sz w:val="24"/>
          <w:szCs w:val="24"/>
        </w:rPr>
      </w:pPr>
      <w:r w:rsidRPr="001506F1">
        <w:rPr>
          <w:rFonts w:ascii="Times New Roman" w:hAnsi="Times New Roman" w:cs="Times New Roman"/>
          <w:sz w:val="24"/>
          <w:szCs w:val="24"/>
        </w:rPr>
        <w:t xml:space="preserve">Bárbara </w:t>
      </w:r>
      <w:proofErr w:type="spellStart"/>
      <w:r w:rsidRPr="001506F1">
        <w:rPr>
          <w:rFonts w:ascii="Times New Roman" w:hAnsi="Times New Roman" w:cs="Times New Roman"/>
          <w:sz w:val="24"/>
          <w:szCs w:val="24"/>
        </w:rPr>
        <w:t>Niegia</w:t>
      </w:r>
      <w:proofErr w:type="spellEnd"/>
      <w:r w:rsidRPr="001506F1">
        <w:rPr>
          <w:rFonts w:ascii="Times New Roman" w:hAnsi="Times New Roman" w:cs="Times New Roman"/>
          <w:sz w:val="24"/>
          <w:szCs w:val="24"/>
        </w:rPr>
        <w:t xml:space="preserve"> Garcia de Goulart</w:t>
      </w:r>
      <w:r w:rsidRPr="00007B71">
        <w:rPr>
          <w:rFonts w:ascii="Times New Roman" w:hAnsi="Times New Roman" w:cs="Times New Roman"/>
          <w:sz w:val="24"/>
          <w:szCs w:val="24"/>
          <w:vertAlign w:val="superscript"/>
        </w:rPr>
        <w:t>1</w:t>
      </w:r>
    </w:p>
    <w:p w14:paraId="780966CF" w14:textId="01B47E7B" w:rsidR="001506F1" w:rsidRPr="00007B71" w:rsidRDefault="001506F1" w:rsidP="001506F1">
      <w:pPr>
        <w:spacing w:after="0" w:line="360" w:lineRule="auto"/>
        <w:ind w:left="4248"/>
        <w:rPr>
          <w:rFonts w:ascii="Times New Roman" w:hAnsi="Times New Roman" w:cs="Times New Roman"/>
          <w:sz w:val="24"/>
          <w:szCs w:val="24"/>
        </w:rPr>
      </w:pPr>
      <w:r w:rsidRPr="001506F1">
        <w:rPr>
          <w:rFonts w:ascii="Times New Roman" w:hAnsi="Times New Roman" w:cs="Times New Roman"/>
          <w:sz w:val="24"/>
          <w:szCs w:val="24"/>
        </w:rPr>
        <w:t>Rodrigo Citton P</w:t>
      </w:r>
      <w:r>
        <w:rPr>
          <w:rFonts w:ascii="Times New Roman" w:hAnsi="Times New Roman" w:cs="Times New Roman"/>
          <w:sz w:val="24"/>
          <w:szCs w:val="24"/>
        </w:rPr>
        <w:t>.</w:t>
      </w:r>
      <w:r w:rsidRPr="001506F1">
        <w:rPr>
          <w:rFonts w:ascii="Times New Roman" w:hAnsi="Times New Roman" w:cs="Times New Roman"/>
          <w:sz w:val="24"/>
          <w:szCs w:val="24"/>
        </w:rPr>
        <w:t xml:space="preserve"> dos Reis</w:t>
      </w:r>
      <w:r w:rsidRPr="00007B71">
        <w:rPr>
          <w:rFonts w:ascii="Times New Roman" w:hAnsi="Times New Roman" w:cs="Times New Roman"/>
          <w:sz w:val="24"/>
          <w:szCs w:val="24"/>
          <w:vertAlign w:val="superscript"/>
        </w:rPr>
        <w:t>2</w:t>
      </w:r>
      <w:r w:rsidRPr="00007B71">
        <w:rPr>
          <w:rFonts w:ascii="Times New Roman" w:hAnsi="Times New Roman" w:cs="Times New Roman"/>
          <w:sz w:val="24"/>
          <w:szCs w:val="24"/>
        </w:rPr>
        <w:t xml:space="preserve"> </w:t>
      </w:r>
    </w:p>
    <w:p w14:paraId="3A6F13E2" w14:textId="65448B7E" w:rsidR="001506F1" w:rsidRPr="001506F1" w:rsidRDefault="001506F1" w:rsidP="001506F1">
      <w:pPr>
        <w:spacing w:after="0" w:line="360" w:lineRule="auto"/>
        <w:ind w:left="4248"/>
        <w:rPr>
          <w:rFonts w:ascii="Times New Roman" w:hAnsi="Times New Roman" w:cs="Times New Roman"/>
          <w:sz w:val="24"/>
          <w:szCs w:val="24"/>
        </w:rPr>
      </w:pPr>
      <w:r w:rsidRPr="001506F1">
        <w:rPr>
          <w:rFonts w:ascii="Times New Roman" w:eastAsia="Times New Roman" w:hAnsi="Times New Roman" w:cs="Times New Roman"/>
          <w:sz w:val="24"/>
          <w:szCs w:val="24"/>
        </w:rPr>
        <w:t>Rita Mattiello</w:t>
      </w:r>
      <w:r w:rsidRPr="00007B71">
        <w:rPr>
          <w:rFonts w:ascii="Times New Roman" w:hAnsi="Times New Roman" w:cs="Times New Roman"/>
          <w:sz w:val="24"/>
          <w:szCs w:val="24"/>
          <w:vertAlign w:val="superscript"/>
        </w:rPr>
        <w:t>3</w:t>
      </w:r>
    </w:p>
    <w:p w14:paraId="6A23C385" w14:textId="77777777" w:rsidR="008F0343" w:rsidRPr="0060753B" w:rsidRDefault="008F0343" w:rsidP="00E00545">
      <w:pPr>
        <w:spacing w:after="0" w:line="360" w:lineRule="auto"/>
        <w:rPr>
          <w:rFonts w:ascii="Times New Roman" w:hAnsi="Times New Roman" w:cs="Times New Roman"/>
          <w:sz w:val="24"/>
          <w:szCs w:val="24"/>
        </w:rPr>
      </w:pPr>
    </w:p>
    <w:p w14:paraId="7910B69B" w14:textId="2C1B4EFB" w:rsidR="00171B25" w:rsidRPr="001506F1" w:rsidRDefault="00882436" w:rsidP="00E00545">
      <w:pPr>
        <w:pStyle w:val="PargrafodaLista"/>
        <w:numPr>
          <w:ilvl w:val="0"/>
          <w:numId w:val="2"/>
        </w:numPr>
        <w:spacing w:after="0" w:line="360" w:lineRule="auto"/>
        <w:rPr>
          <w:rFonts w:ascii="Times New Roman" w:hAnsi="Times New Roman" w:cs="Times New Roman"/>
          <w:sz w:val="24"/>
          <w:szCs w:val="24"/>
          <w:highlight w:val="yellow"/>
        </w:rPr>
      </w:pPr>
      <w:r w:rsidRPr="001506F1">
        <w:rPr>
          <w:rFonts w:ascii="Times New Roman" w:hAnsi="Times New Roman" w:cs="Times New Roman"/>
          <w:sz w:val="24"/>
          <w:szCs w:val="24"/>
          <w:highlight w:val="yellow"/>
        </w:rPr>
        <w:t>Filiação autor 1</w:t>
      </w:r>
      <w:r w:rsidR="00E00545" w:rsidRPr="001506F1">
        <w:rPr>
          <w:rFonts w:ascii="Times New Roman" w:hAnsi="Times New Roman" w:cs="Times New Roman"/>
          <w:sz w:val="24"/>
          <w:szCs w:val="24"/>
          <w:highlight w:val="yellow"/>
        </w:rPr>
        <w:t xml:space="preserve">, </w:t>
      </w:r>
      <w:r w:rsidRPr="001506F1">
        <w:rPr>
          <w:rFonts w:ascii="Times New Roman" w:hAnsi="Times New Roman" w:cs="Times New Roman"/>
          <w:sz w:val="24"/>
          <w:szCs w:val="24"/>
          <w:highlight w:val="yellow"/>
        </w:rPr>
        <w:t>Cidade</w:t>
      </w:r>
      <w:r w:rsidR="00E00545" w:rsidRPr="001506F1">
        <w:rPr>
          <w:rFonts w:ascii="Times New Roman" w:hAnsi="Times New Roman" w:cs="Times New Roman"/>
          <w:sz w:val="24"/>
          <w:szCs w:val="24"/>
          <w:highlight w:val="yellow"/>
        </w:rPr>
        <w:t xml:space="preserve">, </w:t>
      </w:r>
      <w:r w:rsidRPr="001506F1">
        <w:rPr>
          <w:rFonts w:ascii="Times New Roman" w:hAnsi="Times New Roman" w:cs="Times New Roman"/>
          <w:sz w:val="24"/>
          <w:szCs w:val="24"/>
          <w:highlight w:val="yellow"/>
        </w:rPr>
        <w:t>País</w:t>
      </w:r>
    </w:p>
    <w:p w14:paraId="30715337" w14:textId="31BAA465" w:rsidR="00882436" w:rsidRPr="001506F1" w:rsidRDefault="00882436" w:rsidP="00882436">
      <w:pPr>
        <w:pStyle w:val="PargrafodaLista"/>
        <w:numPr>
          <w:ilvl w:val="0"/>
          <w:numId w:val="2"/>
        </w:numPr>
        <w:spacing w:after="0" w:line="360" w:lineRule="auto"/>
        <w:rPr>
          <w:rFonts w:ascii="Times New Roman" w:hAnsi="Times New Roman" w:cs="Times New Roman"/>
          <w:sz w:val="24"/>
          <w:szCs w:val="24"/>
          <w:highlight w:val="yellow"/>
        </w:rPr>
      </w:pPr>
      <w:r w:rsidRPr="001506F1">
        <w:rPr>
          <w:rFonts w:ascii="Times New Roman" w:hAnsi="Times New Roman" w:cs="Times New Roman"/>
          <w:sz w:val="24"/>
          <w:szCs w:val="24"/>
          <w:highlight w:val="yellow"/>
        </w:rPr>
        <w:t>Filiação autor 2, Cidade, País</w:t>
      </w:r>
    </w:p>
    <w:p w14:paraId="462086B8" w14:textId="7C37B906" w:rsidR="009E7DAF" w:rsidRPr="001506F1" w:rsidRDefault="00882436" w:rsidP="00DE6FBB">
      <w:pPr>
        <w:pStyle w:val="PargrafodaLista"/>
        <w:numPr>
          <w:ilvl w:val="0"/>
          <w:numId w:val="2"/>
        </w:numPr>
        <w:spacing w:after="0" w:line="360" w:lineRule="auto"/>
        <w:rPr>
          <w:rFonts w:ascii="Times New Roman" w:hAnsi="Times New Roman" w:cs="Times New Roman"/>
          <w:sz w:val="24"/>
          <w:szCs w:val="24"/>
          <w:highlight w:val="yellow"/>
        </w:rPr>
      </w:pPr>
      <w:r w:rsidRPr="001506F1">
        <w:rPr>
          <w:rFonts w:ascii="Times New Roman" w:hAnsi="Times New Roman" w:cs="Times New Roman"/>
          <w:sz w:val="24"/>
          <w:szCs w:val="24"/>
          <w:highlight w:val="yellow"/>
        </w:rPr>
        <w:t xml:space="preserve">Filiação autor </w:t>
      </w:r>
      <w:r w:rsidR="00DE6FBB" w:rsidRPr="001506F1">
        <w:rPr>
          <w:rFonts w:ascii="Times New Roman" w:hAnsi="Times New Roman" w:cs="Times New Roman"/>
          <w:sz w:val="24"/>
          <w:szCs w:val="24"/>
          <w:highlight w:val="yellow"/>
        </w:rPr>
        <w:t>3</w:t>
      </w:r>
      <w:r w:rsidRPr="001506F1">
        <w:rPr>
          <w:rFonts w:ascii="Times New Roman" w:hAnsi="Times New Roman" w:cs="Times New Roman"/>
          <w:sz w:val="24"/>
          <w:szCs w:val="24"/>
          <w:highlight w:val="yellow"/>
        </w:rPr>
        <w:t>, Cidade, País</w:t>
      </w:r>
    </w:p>
    <w:p w14:paraId="68DD12BD" w14:textId="77777777" w:rsidR="00850856" w:rsidRPr="00BC3A4A" w:rsidRDefault="00850856" w:rsidP="009E7DAF">
      <w:pPr>
        <w:pStyle w:val="PargrafodaLista"/>
        <w:spacing w:after="0" w:line="360" w:lineRule="auto"/>
        <w:rPr>
          <w:rFonts w:ascii="Times New Roman" w:hAnsi="Times New Roman" w:cs="Times New Roman"/>
          <w:sz w:val="24"/>
          <w:szCs w:val="24"/>
          <w:highlight w:val="yellow"/>
        </w:rPr>
      </w:pPr>
    </w:p>
    <w:p w14:paraId="0424CAF5" w14:textId="77777777" w:rsidR="00850856" w:rsidRPr="00850856" w:rsidRDefault="00850856" w:rsidP="00850856">
      <w:pPr>
        <w:spacing w:after="0" w:line="360" w:lineRule="auto"/>
        <w:rPr>
          <w:rFonts w:ascii="Times New Roman" w:hAnsi="Times New Roman" w:cs="Times New Roman"/>
          <w:sz w:val="24"/>
          <w:szCs w:val="24"/>
        </w:rPr>
      </w:pPr>
    </w:p>
    <w:p w14:paraId="128ADADE" w14:textId="77777777" w:rsidR="00E00545" w:rsidRDefault="00E00545" w:rsidP="00E00545">
      <w:pPr>
        <w:spacing w:after="0" w:line="360" w:lineRule="auto"/>
        <w:rPr>
          <w:rFonts w:ascii="Times New Roman" w:hAnsi="Times New Roman" w:cs="Times New Roman"/>
          <w:sz w:val="24"/>
          <w:szCs w:val="24"/>
        </w:rPr>
      </w:pPr>
    </w:p>
    <w:p w14:paraId="73FB4386" w14:textId="32EC04EA" w:rsidR="009B2D46" w:rsidRPr="005F2961" w:rsidRDefault="008F0343" w:rsidP="009B2D46">
      <w:pPr>
        <w:spacing w:after="0" w:line="360" w:lineRule="auto"/>
        <w:rPr>
          <w:rFonts w:ascii="Times New Roman" w:hAnsi="Times New Roman" w:cs="Times New Roman"/>
          <w:i/>
          <w:iCs/>
          <w:sz w:val="24"/>
          <w:szCs w:val="24"/>
        </w:rPr>
      </w:pPr>
      <w:proofErr w:type="spellStart"/>
      <w:r w:rsidRPr="008F0343">
        <w:rPr>
          <w:rFonts w:ascii="Times New Roman" w:hAnsi="Times New Roman" w:cs="Times New Roman"/>
          <w:sz w:val="24"/>
          <w:szCs w:val="24"/>
        </w:rPr>
        <w:t>Correspond</w:t>
      </w:r>
      <w:r w:rsidR="00165D4E">
        <w:rPr>
          <w:rFonts w:ascii="Times New Roman" w:hAnsi="Times New Roman" w:cs="Times New Roman"/>
          <w:sz w:val="24"/>
          <w:szCs w:val="24"/>
        </w:rPr>
        <w:t>ence</w:t>
      </w:r>
      <w:proofErr w:type="spellEnd"/>
      <w:r w:rsidR="00165D4E">
        <w:rPr>
          <w:rFonts w:ascii="Times New Roman" w:hAnsi="Times New Roman" w:cs="Times New Roman"/>
          <w:sz w:val="24"/>
          <w:szCs w:val="24"/>
        </w:rPr>
        <w:t xml:space="preserve">: </w:t>
      </w:r>
      <w:r w:rsidR="001506F1" w:rsidRPr="001506F1">
        <w:rPr>
          <w:rFonts w:ascii="Times New Roman" w:hAnsi="Times New Roman" w:cs="Times New Roman"/>
          <w:i/>
          <w:iCs/>
          <w:sz w:val="24"/>
          <w:szCs w:val="24"/>
        </w:rPr>
        <w:t xml:space="preserve">Rita </w:t>
      </w:r>
      <w:proofErr w:type="spellStart"/>
      <w:r w:rsidR="001506F1" w:rsidRPr="001506F1">
        <w:rPr>
          <w:rFonts w:ascii="Times New Roman" w:hAnsi="Times New Roman" w:cs="Times New Roman"/>
          <w:i/>
          <w:iCs/>
          <w:sz w:val="24"/>
          <w:szCs w:val="24"/>
        </w:rPr>
        <w:t>Mattiello</w:t>
      </w:r>
      <w:proofErr w:type="spellEnd"/>
    </w:p>
    <w:p w14:paraId="095A5376" w14:textId="4E0FB99C" w:rsidR="005F2961" w:rsidRPr="003765DB" w:rsidRDefault="00DE6FBB" w:rsidP="00E00545">
      <w:pPr>
        <w:spacing w:after="0" w:line="360" w:lineRule="auto"/>
        <w:rPr>
          <w:rFonts w:ascii="Times New Roman" w:hAnsi="Times New Roman" w:cs="Times New Roman"/>
          <w:i/>
          <w:iCs/>
          <w:sz w:val="24"/>
          <w:szCs w:val="24"/>
        </w:rPr>
      </w:pPr>
      <w:r w:rsidRPr="001506F1">
        <w:rPr>
          <w:rFonts w:ascii="Times New Roman" w:hAnsi="Times New Roman" w:cs="Times New Roman"/>
          <w:i/>
          <w:iCs/>
          <w:sz w:val="24"/>
          <w:szCs w:val="24"/>
          <w:highlight w:val="yellow"/>
        </w:rPr>
        <w:t>Endereço</w:t>
      </w:r>
      <w:r w:rsidR="009B2D46" w:rsidRPr="003765DB">
        <w:rPr>
          <w:rFonts w:ascii="Times New Roman" w:hAnsi="Times New Roman" w:cs="Times New Roman"/>
          <w:i/>
          <w:iCs/>
          <w:sz w:val="24"/>
          <w:szCs w:val="24"/>
        </w:rPr>
        <w:t xml:space="preserve">. </w:t>
      </w:r>
      <w:r w:rsidR="004C0C82" w:rsidRPr="003765DB">
        <w:rPr>
          <w:rFonts w:ascii="Times New Roman" w:hAnsi="Times New Roman" w:cs="Times New Roman"/>
          <w:i/>
          <w:iCs/>
          <w:sz w:val="24"/>
          <w:szCs w:val="24"/>
        </w:rPr>
        <w:t xml:space="preserve"> </w:t>
      </w:r>
    </w:p>
    <w:p w14:paraId="69407902" w14:textId="1C2FC151" w:rsidR="000754FC" w:rsidRPr="007430B0" w:rsidRDefault="00DE6FBB" w:rsidP="00E00545">
      <w:pPr>
        <w:spacing w:after="0" w:line="360" w:lineRule="auto"/>
        <w:rPr>
          <w:rFonts w:ascii="Arial" w:hAnsi="Arial" w:cs="Arial"/>
          <w:i/>
          <w:iCs/>
          <w:color w:val="403D39"/>
          <w:sz w:val="18"/>
          <w:szCs w:val="18"/>
          <w:shd w:val="clear" w:color="auto" w:fill="FFFFFF"/>
        </w:rPr>
      </w:pPr>
      <w:r>
        <w:rPr>
          <w:rFonts w:ascii="Times New Roman" w:hAnsi="Times New Roman" w:cs="Times New Roman"/>
          <w:i/>
          <w:iCs/>
          <w:sz w:val="24"/>
          <w:szCs w:val="24"/>
        </w:rPr>
        <w:t>e-mail</w:t>
      </w:r>
      <w:r w:rsidR="001506F1">
        <w:rPr>
          <w:rFonts w:ascii="Times New Roman" w:hAnsi="Times New Roman" w:cs="Times New Roman"/>
          <w:i/>
          <w:iCs/>
          <w:sz w:val="24"/>
          <w:szCs w:val="24"/>
        </w:rPr>
        <w:t xml:space="preserve">: </w:t>
      </w:r>
      <w:r w:rsidR="001506F1" w:rsidRPr="001506F1">
        <w:rPr>
          <w:rFonts w:ascii="Times New Roman" w:hAnsi="Times New Roman" w:cs="Times New Roman"/>
          <w:i/>
          <w:iCs/>
          <w:sz w:val="24"/>
          <w:szCs w:val="24"/>
        </w:rPr>
        <w:t>rita.mattiello@ufrgs.br</w:t>
      </w:r>
    </w:p>
    <w:p w14:paraId="696F22D5" w14:textId="77777777" w:rsidR="00F92745" w:rsidRPr="007430B0" w:rsidRDefault="00F92745" w:rsidP="00E00545">
      <w:pPr>
        <w:spacing w:after="0" w:line="360" w:lineRule="auto"/>
        <w:rPr>
          <w:rFonts w:ascii="Times New Roman" w:hAnsi="Times New Roman" w:cs="Times New Roman"/>
          <w:sz w:val="24"/>
          <w:szCs w:val="24"/>
        </w:rPr>
      </w:pPr>
      <w:r w:rsidRPr="007430B0">
        <w:rPr>
          <w:rFonts w:ascii="Times New Roman" w:hAnsi="Times New Roman" w:cs="Times New Roman"/>
          <w:sz w:val="24"/>
          <w:szCs w:val="24"/>
        </w:rPr>
        <w:br w:type="page"/>
      </w:r>
    </w:p>
    <w:p w14:paraId="67982ECD" w14:textId="6E90C097" w:rsidR="00F92745" w:rsidRPr="007430B0" w:rsidRDefault="001506F1" w:rsidP="00E0054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7618F9" w:rsidRPr="007430B0">
        <w:rPr>
          <w:rFonts w:ascii="Times New Roman" w:hAnsi="Times New Roman" w:cs="Times New Roman"/>
          <w:b/>
          <w:bCs/>
          <w:sz w:val="24"/>
          <w:szCs w:val="24"/>
        </w:rPr>
        <w:t xml:space="preserve"> </w:t>
      </w:r>
      <w:r w:rsidR="00DE6FBB" w:rsidRPr="00DE6FBB">
        <w:rPr>
          <w:rFonts w:ascii="Times New Roman" w:hAnsi="Times New Roman" w:cs="Times New Roman"/>
          <w:b/>
          <w:bCs/>
          <w:sz w:val="24"/>
          <w:szCs w:val="24"/>
          <w:highlight w:val="yellow"/>
        </w:rPr>
        <w:t>(contagem de palavras)</w:t>
      </w:r>
    </w:p>
    <w:p w14:paraId="5F3BCCB9" w14:textId="18636CAA" w:rsidR="001506F1" w:rsidRPr="001506F1" w:rsidRDefault="001506F1" w:rsidP="001506F1">
      <w:pPr>
        <w:spacing w:after="0" w:line="360" w:lineRule="auto"/>
        <w:jc w:val="both"/>
        <w:rPr>
          <w:rFonts w:ascii="Times New Roman" w:hAnsi="Times New Roman" w:cs="Times New Roman"/>
          <w:sz w:val="24"/>
          <w:szCs w:val="24"/>
          <w:lang w:val="en-US"/>
        </w:rPr>
      </w:pPr>
      <w:r w:rsidRPr="001506F1">
        <w:rPr>
          <w:rFonts w:ascii="Times New Roman" w:hAnsi="Times New Roman" w:cs="Times New Roman"/>
          <w:b/>
          <w:bCs/>
          <w:sz w:val="24"/>
          <w:szCs w:val="24"/>
          <w:lang w:val="en-US"/>
        </w:rPr>
        <w:t>Objective:</w:t>
      </w:r>
      <w:r w:rsidRPr="001506F1">
        <w:rPr>
          <w:rFonts w:ascii="Times New Roman" w:hAnsi="Times New Roman" w:cs="Times New Roman"/>
          <w:sz w:val="24"/>
          <w:szCs w:val="24"/>
          <w:lang w:val="en-US"/>
        </w:rPr>
        <w:t xml:space="preserve"> to describe the burden of hyperglycemia, characterized by the Global Burden of Disease Study as high fasting plasma glucose (HFPG), in South American countries from 1990 to 2019</w:t>
      </w:r>
    </w:p>
    <w:p w14:paraId="212F8E60" w14:textId="394C66D6" w:rsidR="001506F1" w:rsidRPr="001506F1" w:rsidRDefault="001506F1" w:rsidP="001506F1">
      <w:pPr>
        <w:spacing w:after="0" w:line="360" w:lineRule="auto"/>
        <w:jc w:val="both"/>
        <w:rPr>
          <w:rFonts w:ascii="Times New Roman" w:hAnsi="Times New Roman" w:cs="Times New Roman"/>
          <w:sz w:val="24"/>
          <w:szCs w:val="24"/>
          <w:lang w:val="en-US"/>
        </w:rPr>
      </w:pPr>
      <w:r w:rsidRPr="001506F1">
        <w:rPr>
          <w:rFonts w:ascii="Times New Roman" w:hAnsi="Times New Roman" w:cs="Times New Roman"/>
          <w:b/>
          <w:bCs/>
          <w:sz w:val="24"/>
          <w:szCs w:val="24"/>
          <w:lang w:val="en-US"/>
        </w:rPr>
        <w:t>Study design:</w:t>
      </w:r>
      <w:r w:rsidRPr="001506F1">
        <w:rPr>
          <w:rFonts w:ascii="Times New Roman" w:hAnsi="Times New Roman" w:cs="Times New Roman"/>
          <w:sz w:val="24"/>
          <w:szCs w:val="24"/>
          <w:lang w:val="en-US"/>
        </w:rPr>
        <w:t xml:space="preserve"> epidemiological study.</w:t>
      </w:r>
    </w:p>
    <w:p w14:paraId="1686FD2E" w14:textId="3F1D9BF4" w:rsidR="001506F1" w:rsidRPr="001506F1" w:rsidRDefault="001506F1" w:rsidP="001506F1">
      <w:pPr>
        <w:spacing w:after="0" w:line="360" w:lineRule="auto"/>
        <w:jc w:val="both"/>
        <w:rPr>
          <w:rFonts w:ascii="Times New Roman" w:hAnsi="Times New Roman" w:cs="Times New Roman"/>
          <w:sz w:val="24"/>
          <w:szCs w:val="24"/>
          <w:lang w:val="en-US"/>
        </w:rPr>
      </w:pPr>
      <w:r w:rsidRPr="001506F1">
        <w:rPr>
          <w:rFonts w:ascii="Times New Roman" w:hAnsi="Times New Roman" w:cs="Times New Roman"/>
          <w:b/>
          <w:bCs/>
          <w:sz w:val="24"/>
          <w:szCs w:val="24"/>
          <w:lang w:val="en-US"/>
        </w:rPr>
        <w:t>Methods:</w:t>
      </w:r>
      <w:r w:rsidRPr="001506F1">
        <w:rPr>
          <w:rFonts w:ascii="Times New Roman" w:hAnsi="Times New Roman" w:cs="Times New Roman"/>
          <w:sz w:val="24"/>
          <w:szCs w:val="24"/>
          <w:lang w:val="en-US"/>
        </w:rPr>
        <w:t xml:space="preserve"> The burden attributable to HFPG in adults aged 25 years or older in twelve South American countries from 1990 to 2019 using the Global Burden of Disease (GBD) 2019 estimates. A systematic analysis was performed on mortality and morbidity data to estimate disability-adjusted life years (DALYs), years of life lost (YLLs), years lived with disability (YLDs), and summary exposure value (SEV). We also evaluated the data across the Socio-Demographic Index (SDI). All estimates were for both sexes, age-</w:t>
      </w:r>
      <w:proofErr w:type="spellStart"/>
      <w:r w:rsidRPr="001506F1">
        <w:rPr>
          <w:rFonts w:ascii="Times New Roman" w:hAnsi="Times New Roman" w:cs="Times New Roman"/>
          <w:sz w:val="24"/>
          <w:szCs w:val="24"/>
          <w:lang w:val="en-US"/>
        </w:rPr>
        <w:t>standardised</w:t>
      </w:r>
      <w:proofErr w:type="spellEnd"/>
      <w:r w:rsidRPr="001506F1">
        <w:rPr>
          <w:rFonts w:ascii="Times New Roman" w:hAnsi="Times New Roman" w:cs="Times New Roman"/>
          <w:sz w:val="24"/>
          <w:szCs w:val="24"/>
          <w:lang w:val="en-US"/>
        </w:rPr>
        <w:t>, and 95% uncertainty intervals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 xml:space="preserve">I) were described. </w:t>
      </w:r>
    </w:p>
    <w:p w14:paraId="5FE582C0" w14:textId="77777777" w:rsidR="001506F1" w:rsidRDefault="001506F1" w:rsidP="001506F1">
      <w:pPr>
        <w:spacing w:after="0" w:line="360" w:lineRule="auto"/>
        <w:jc w:val="both"/>
        <w:rPr>
          <w:rFonts w:ascii="Times New Roman" w:hAnsi="Times New Roman" w:cs="Times New Roman"/>
          <w:sz w:val="24"/>
          <w:szCs w:val="24"/>
          <w:lang w:val="en-US"/>
        </w:rPr>
      </w:pPr>
      <w:r w:rsidRPr="001506F1">
        <w:rPr>
          <w:rFonts w:ascii="Times New Roman" w:hAnsi="Times New Roman" w:cs="Times New Roman"/>
          <w:b/>
          <w:bCs/>
          <w:sz w:val="24"/>
          <w:szCs w:val="24"/>
          <w:lang w:val="en-US"/>
        </w:rPr>
        <w:t>Results:</w:t>
      </w:r>
      <w:r w:rsidRPr="001506F1">
        <w:rPr>
          <w:rFonts w:ascii="Times New Roman" w:hAnsi="Times New Roman" w:cs="Times New Roman"/>
          <w:sz w:val="24"/>
          <w:szCs w:val="24"/>
          <w:lang w:val="en-US"/>
        </w:rPr>
        <w:t xml:space="preserve"> The burden of HFPG is large and growing in South America. In 2019, Guyana had the highest rate of YLLs (5,419.6;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I 4,115.1-6,924.2), YLDs (1,212.5;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I 838-1,649.2), DALYs (6,632.1;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I 5,237.1-8,243.3), SEV (23.2;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I 21.1-25.2), and deaths (254.5;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I 193.9-324.1). Peru had the lowest rates of YLLs (746.5; 95%</w:t>
      </w:r>
      <w:r>
        <w:rPr>
          <w:rFonts w:ascii="Times New Roman" w:hAnsi="Times New Roman" w:cs="Times New Roman"/>
          <w:sz w:val="24"/>
          <w:szCs w:val="24"/>
          <w:lang w:val="en-US"/>
        </w:rPr>
        <w:t xml:space="preserve"> </w:t>
      </w:r>
      <w:r w:rsidRPr="001506F1">
        <w:rPr>
          <w:rFonts w:ascii="Times New Roman" w:hAnsi="Times New Roman" w:cs="Times New Roman"/>
          <w:sz w:val="24"/>
          <w:szCs w:val="24"/>
          <w:lang w:val="en-US"/>
        </w:rPr>
        <w:t>UI 538.6-1,035.4), DALYs (1,143.1;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I 889.2-1,445.9), SEV (7.7;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I 6.6-8.9), and deaths (41.2;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I 29.6-57), whereas Uruguay had the lowest rate of YLDs (357.9; 95</w:t>
      </w:r>
      <w:r>
        <w:rPr>
          <w:rFonts w:ascii="Times New Roman" w:hAnsi="Times New Roman" w:cs="Times New Roman"/>
          <w:sz w:val="24"/>
          <w:szCs w:val="24"/>
          <w:lang w:val="en-US"/>
        </w:rPr>
        <w:t>% U</w:t>
      </w:r>
      <w:r w:rsidRPr="001506F1">
        <w:rPr>
          <w:rFonts w:ascii="Times New Roman" w:hAnsi="Times New Roman" w:cs="Times New Roman"/>
          <w:sz w:val="24"/>
          <w:szCs w:val="24"/>
          <w:lang w:val="en-US"/>
        </w:rPr>
        <w:t xml:space="preserve">I 242.4-485.6). Between 1990 and 2019, in most countries, DALYs, YLLs, and deaths decreased, while the SEV and YLDs increased. </w:t>
      </w:r>
    </w:p>
    <w:p w14:paraId="54485E1D" w14:textId="02D5F5D7" w:rsidR="006638E9" w:rsidRPr="001506F1" w:rsidRDefault="001506F1" w:rsidP="001506F1">
      <w:pPr>
        <w:spacing w:after="0" w:line="360" w:lineRule="auto"/>
        <w:jc w:val="both"/>
        <w:rPr>
          <w:rFonts w:ascii="Times New Roman" w:hAnsi="Times New Roman" w:cs="Times New Roman"/>
          <w:sz w:val="24"/>
          <w:szCs w:val="24"/>
          <w:lang w:val="en-US"/>
        </w:rPr>
      </w:pPr>
      <w:r w:rsidRPr="001506F1">
        <w:rPr>
          <w:rFonts w:ascii="Times New Roman" w:hAnsi="Times New Roman" w:cs="Times New Roman"/>
          <w:b/>
          <w:bCs/>
          <w:sz w:val="24"/>
          <w:szCs w:val="24"/>
          <w:lang w:val="en-US"/>
        </w:rPr>
        <w:t>Conclusions:</w:t>
      </w:r>
      <w:r w:rsidRPr="001506F1">
        <w:rPr>
          <w:rFonts w:ascii="Times New Roman" w:hAnsi="Times New Roman" w:cs="Times New Roman"/>
          <w:sz w:val="24"/>
          <w:szCs w:val="24"/>
          <w:lang w:val="en-US"/>
        </w:rPr>
        <w:t xml:space="preserve"> South America´s HFPG burden is large and heterogeneous across countries. While its mortality has decreased, the underlying cause – increased hyperglycemia – has risen, and with it, an increase in disability.  These changes indicate a shift of the burden from mortality to morbidity and health systems must abide by the added workload</w:t>
      </w:r>
      <w:r>
        <w:rPr>
          <w:rFonts w:ascii="Times New Roman" w:hAnsi="Times New Roman" w:cs="Times New Roman"/>
          <w:sz w:val="24"/>
          <w:szCs w:val="24"/>
          <w:lang w:val="en-US"/>
        </w:rPr>
        <w:t>.</w:t>
      </w:r>
    </w:p>
    <w:p w14:paraId="3F445863" w14:textId="77777777" w:rsidR="00F738D6" w:rsidRPr="001506F1" w:rsidRDefault="00F738D6" w:rsidP="00E00545">
      <w:pPr>
        <w:spacing w:after="0" w:line="360" w:lineRule="auto"/>
        <w:rPr>
          <w:rFonts w:ascii="Arial" w:hAnsi="Arial" w:cs="Arial"/>
          <w:color w:val="403D39"/>
          <w:sz w:val="18"/>
          <w:szCs w:val="18"/>
          <w:shd w:val="clear" w:color="auto" w:fill="FFFFFF"/>
          <w:lang w:val="en-US"/>
        </w:rPr>
      </w:pPr>
    </w:p>
    <w:p w14:paraId="3BFFB4D8" w14:textId="77777777" w:rsidR="00F738D6" w:rsidRPr="001506F1" w:rsidRDefault="00F738D6" w:rsidP="00E00545">
      <w:pPr>
        <w:spacing w:after="0" w:line="360" w:lineRule="auto"/>
        <w:rPr>
          <w:rFonts w:ascii="Arial" w:hAnsi="Arial" w:cs="Arial"/>
          <w:color w:val="403D39"/>
          <w:sz w:val="18"/>
          <w:szCs w:val="18"/>
          <w:shd w:val="clear" w:color="auto" w:fill="FFFFFF"/>
          <w:lang w:val="en-US"/>
        </w:rPr>
      </w:pPr>
    </w:p>
    <w:p w14:paraId="5BC98501" w14:textId="77777777" w:rsidR="00F738D6" w:rsidRPr="001506F1" w:rsidRDefault="00F738D6" w:rsidP="00E00545">
      <w:pPr>
        <w:spacing w:after="0" w:line="360" w:lineRule="auto"/>
        <w:rPr>
          <w:rFonts w:ascii="Arial" w:hAnsi="Arial" w:cs="Arial"/>
          <w:color w:val="403D39"/>
          <w:sz w:val="18"/>
          <w:szCs w:val="18"/>
          <w:shd w:val="clear" w:color="auto" w:fill="FFFFFF"/>
          <w:lang w:val="en-US"/>
        </w:rPr>
      </w:pPr>
    </w:p>
    <w:p w14:paraId="5D005C97" w14:textId="77777777" w:rsidR="00F738D6" w:rsidRPr="001506F1" w:rsidRDefault="00F738D6" w:rsidP="00E00545">
      <w:pPr>
        <w:spacing w:after="0" w:line="360" w:lineRule="auto"/>
        <w:rPr>
          <w:rFonts w:ascii="Arial" w:hAnsi="Arial" w:cs="Arial"/>
          <w:color w:val="403D39"/>
          <w:sz w:val="18"/>
          <w:szCs w:val="18"/>
          <w:shd w:val="clear" w:color="auto" w:fill="FFFFFF"/>
          <w:lang w:val="en-US"/>
        </w:rPr>
      </w:pPr>
    </w:p>
    <w:p w14:paraId="71ECF5E7" w14:textId="77777777" w:rsidR="00F738D6" w:rsidRPr="001506F1" w:rsidRDefault="00F738D6" w:rsidP="00E00545">
      <w:pPr>
        <w:spacing w:after="0" w:line="360" w:lineRule="auto"/>
        <w:rPr>
          <w:rFonts w:ascii="Arial" w:hAnsi="Arial" w:cs="Arial"/>
          <w:color w:val="403D39"/>
          <w:sz w:val="18"/>
          <w:szCs w:val="18"/>
          <w:shd w:val="clear" w:color="auto" w:fill="FFFFFF"/>
          <w:lang w:val="en-US"/>
        </w:rPr>
      </w:pPr>
    </w:p>
    <w:p w14:paraId="2AA29216" w14:textId="77777777" w:rsidR="00F738D6" w:rsidRPr="001506F1" w:rsidRDefault="00F738D6" w:rsidP="00E00545">
      <w:pPr>
        <w:spacing w:after="0" w:line="360" w:lineRule="auto"/>
        <w:rPr>
          <w:rFonts w:ascii="Arial" w:hAnsi="Arial" w:cs="Arial"/>
          <w:color w:val="403D39"/>
          <w:sz w:val="18"/>
          <w:szCs w:val="18"/>
          <w:shd w:val="clear" w:color="auto" w:fill="FFFFFF"/>
          <w:lang w:val="en-US"/>
        </w:rPr>
      </w:pPr>
    </w:p>
    <w:p w14:paraId="39CB1083" w14:textId="561443A0" w:rsidR="00DE6FBB" w:rsidRPr="001506F1" w:rsidRDefault="001506F1" w:rsidP="00DE6FBB">
      <w:pPr>
        <w:spacing w:after="0" w:line="360" w:lineRule="auto"/>
        <w:rPr>
          <w:rFonts w:ascii="Times New Roman" w:hAnsi="Times New Roman" w:cs="Times New Roman"/>
          <w:sz w:val="24"/>
          <w:szCs w:val="24"/>
          <w:lang w:val="en-US"/>
        </w:rPr>
      </w:pPr>
      <w:r w:rsidRPr="001506F1">
        <w:rPr>
          <w:rFonts w:ascii="Times New Roman" w:hAnsi="Times New Roman" w:cs="Times New Roman"/>
          <w:b/>
          <w:bCs/>
          <w:sz w:val="24"/>
          <w:szCs w:val="24"/>
          <w:lang w:val="en-US"/>
        </w:rPr>
        <w:t>Keywords</w:t>
      </w:r>
      <w:r w:rsidR="00DE6FBB" w:rsidRPr="001506F1">
        <w:rPr>
          <w:rFonts w:ascii="Times New Roman" w:hAnsi="Times New Roman" w:cs="Times New Roman"/>
          <w:b/>
          <w:bCs/>
          <w:sz w:val="24"/>
          <w:szCs w:val="24"/>
          <w:lang w:val="en-US"/>
        </w:rPr>
        <w:t>:</w:t>
      </w:r>
      <w:r w:rsidRPr="001506F1">
        <w:rPr>
          <w:rFonts w:ascii="Times New Roman" w:hAnsi="Times New Roman" w:cs="Times New Roman"/>
          <w:sz w:val="24"/>
          <w:szCs w:val="24"/>
          <w:lang w:val="en-US"/>
        </w:rPr>
        <w:t xml:space="preserve"> </w:t>
      </w:r>
      <w:proofErr w:type="spellStart"/>
      <w:r w:rsidRPr="001506F1">
        <w:rPr>
          <w:rFonts w:ascii="Times New Roman" w:hAnsi="Times New Roman" w:cs="Times New Roman"/>
          <w:sz w:val="24"/>
          <w:szCs w:val="24"/>
          <w:lang w:val="en-US"/>
        </w:rPr>
        <w:t>hyperglycaemia</w:t>
      </w:r>
      <w:proofErr w:type="spellEnd"/>
      <w:r w:rsidRPr="001506F1">
        <w:rPr>
          <w:rFonts w:ascii="Times New Roman" w:hAnsi="Times New Roman" w:cs="Times New Roman"/>
          <w:sz w:val="24"/>
          <w:szCs w:val="24"/>
          <w:lang w:val="en-US"/>
        </w:rPr>
        <w:t>, disability-adjusted life years, life Expectancy</w:t>
      </w:r>
    </w:p>
    <w:p w14:paraId="3E45461C" w14:textId="145C3AC9" w:rsidR="00553F46" w:rsidRPr="001506F1" w:rsidRDefault="00553F46" w:rsidP="00553F46">
      <w:pPr>
        <w:spacing w:after="0" w:line="360" w:lineRule="auto"/>
        <w:rPr>
          <w:rFonts w:ascii="Times New Roman" w:hAnsi="Times New Roman" w:cs="Times New Roman"/>
          <w:sz w:val="24"/>
          <w:szCs w:val="24"/>
          <w:lang w:val="en-US"/>
        </w:rPr>
      </w:pPr>
    </w:p>
    <w:p w14:paraId="029F75D2" w14:textId="77777777" w:rsidR="000754FC" w:rsidRPr="001506F1" w:rsidRDefault="000754FC" w:rsidP="00553F46">
      <w:pPr>
        <w:pStyle w:val="Pr-formataoHTML"/>
        <w:shd w:val="clear" w:color="auto" w:fill="FFFFFF"/>
        <w:rPr>
          <w:rFonts w:ascii="Arial" w:hAnsi="Arial" w:cs="Arial"/>
          <w:color w:val="403D39"/>
          <w:sz w:val="18"/>
          <w:szCs w:val="18"/>
          <w:shd w:val="clear" w:color="auto" w:fill="FFFFFF"/>
        </w:rPr>
      </w:pPr>
    </w:p>
    <w:p w14:paraId="3A779E01" w14:textId="77777777" w:rsidR="00EA4673" w:rsidRPr="001506F1" w:rsidRDefault="00EA4673" w:rsidP="00E00545">
      <w:pPr>
        <w:spacing w:after="0" w:line="360" w:lineRule="auto"/>
        <w:rPr>
          <w:rFonts w:ascii="Times New Roman" w:hAnsi="Times New Roman" w:cs="Times New Roman"/>
          <w:sz w:val="24"/>
          <w:szCs w:val="24"/>
          <w:lang w:val="en-US"/>
        </w:rPr>
      </w:pPr>
    </w:p>
    <w:p w14:paraId="7327C5E5" w14:textId="77777777" w:rsidR="00D47AD9" w:rsidRPr="001506F1" w:rsidRDefault="00D47AD9">
      <w:pPr>
        <w:rPr>
          <w:rFonts w:ascii="Times New Roman" w:hAnsi="Times New Roman" w:cs="Times New Roman"/>
          <w:b/>
          <w:bCs/>
          <w:sz w:val="24"/>
          <w:szCs w:val="24"/>
          <w:lang w:val="en-US"/>
        </w:rPr>
      </w:pPr>
      <w:r w:rsidRPr="001506F1">
        <w:rPr>
          <w:rFonts w:ascii="Times New Roman" w:hAnsi="Times New Roman" w:cs="Times New Roman"/>
          <w:b/>
          <w:bCs/>
          <w:sz w:val="24"/>
          <w:szCs w:val="24"/>
          <w:lang w:val="en-US"/>
        </w:rPr>
        <w:br w:type="page"/>
      </w:r>
    </w:p>
    <w:p w14:paraId="19F5665B" w14:textId="44F6A2E7" w:rsidR="00EA4673" w:rsidRPr="001506F1" w:rsidRDefault="001506F1">
      <w:pPr>
        <w:spacing w:after="0" w:line="360" w:lineRule="auto"/>
        <w:jc w:val="both"/>
        <w:rPr>
          <w:rFonts w:ascii="Times New Roman" w:hAnsi="Times New Roman" w:cs="Times New Roman"/>
          <w:b/>
          <w:bCs/>
          <w:sz w:val="24"/>
          <w:szCs w:val="24"/>
          <w:lang w:val="en-US"/>
        </w:rPr>
        <w:pPrChange w:id="1" w:author="Rodrigo Citton Padilha dos Reis" w:date="2024-01-30T15:44:00Z">
          <w:pPr>
            <w:spacing w:after="0" w:line="360" w:lineRule="auto"/>
          </w:pPr>
        </w:pPrChange>
      </w:pPr>
      <w:r w:rsidRPr="001506F1">
        <w:rPr>
          <w:rFonts w:ascii="Times New Roman" w:hAnsi="Times New Roman" w:cs="Times New Roman"/>
          <w:b/>
          <w:bCs/>
          <w:sz w:val="24"/>
          <w:szCs w:val="24"/>
          <w:lang w:val="en-US"/>
        </w:rPr>
        <w:lastRenderedPageBreak/>
        <w:t>Introduction</w:t>
      </w:r>
    </w:p>
    <w:p w14:paraId="2DACB111" w14:textId="7184FB87" w:rsidR="001506F1" w:rsidRPr="001506F1" w:rsidRDefault="001506F1" w:rsidP="001E77F9">
      <w:pPr>
        <w:spacing w:after="0" w:line="360" w:lineRule="auto"/>
        <w:ind w:firstLine="720"/>
        <w:jc w:val="both"/>
        <w:rPr>
          <w:rFonts w:ascii="Times New Roman" w:hAnsi="Times New Roman" w:cs="Times New Roman"/>
          <w:sz w:val="24"/>
          <w:szCs w:val="24"/>
          <w:lang w:val="en-US"/>
        </w:rPr>
      </w:pPr>
      <w:r w:rsidRPr="001506F1">
        <w:rPr>
          <w:rFonts w:ascii="Times New Roman" w:hAnsi="Times New Roman" w:cs="Times New Roman"/>
          <w:sz w:val="24"/>
          <w:szCs w:val="24"/>
          <w:lang w:val="en-US"/>
        </w:rPr>
        <w:t xml:space="preserve">Diabetes is one of the leading causes of mortality and disability globally. In 2021, there were 529 million (95% uncertainty interval [UI] 500–564) people living with diabetes worldwide, with a predicted rise to 1.31 billion (1.22–1.39) by 2050 (1) (Global regional national, 2023). Hyperglycemia, defined in the Global Burden of Disease context as High Fasting Plasma Glucose (HFPG), is an essential risk factor for diabetes. Diabetes and, to some extent, lesser hyperglycemia are independent risk factors for numerous adverse outcomes (2) (Liang, 2022). In the Americas in 2019, diabetes and high fasting plasma glucose were responsible for 2266 (1930-2649) and 4401 crude DALYs (3685-5265) per 100,000 adults, respectively, with considerable variation across regions (3) (Cousin, 2022). </w:t>
      </w:r>
      <w:proofErr w:type="spellStart"/>
      <w:r w:rsidRPr="001506F1">
        <w:rPr>
          <w:rFonts w:ascii="Times New Roman" w:hAnsi="Times New Roman" w:cs="Times New Roman"/>
          <w:sz w:val="24"/>
          <w:szCs w:val="24"/>
          <w:lang w:val="en-US"/>
        </w:rPr>
        <w:t>Kanyin</w:t>
      </w:r>
      <w:proofErr w:type="spellEnd"/>
      <w:r w:rsidRPr="001506F1">
        <w:rPr>
          <w:rFonts w:ascii="Times New Roman" w:hAnsi="Times New Roman" w:cs="Times New Roman"/>
          <w:sz w:val="24"/>
          <w:szCs w:val="24"/>
          <w:lang w:val="en-US"/>
        </w:rPr>
        <w:t xml:space="preserve"> Liane Ong,</w:t>
      </w:r>
    </w:p>
    <w:p w14:paraId="551197BD" w14:textId="77777777" w:rsidR="001506F1" w:rsidRPr="001506F1" w:rsidRDefault="001506F1" w:rsidP="001E77F9">
      <w:pPr>
        <w:spacing w:after="0" w:line="360" w:lineRule="auto"/>
        <w:ind w:firstLine="720"/>
        <w:jc w:val="both"/>
        <w:rPr>
          <w:rFonts w:ascii="Times New Roman" w:hAnsi="Times New Roman" w:cs="Times New Roman"/>
          <w:sz w:val="24"/>
          <w:szCs w:val="24"/>
          <w:lang w:val="en-US"/>
        </w:rPr>
      </w:pPr>
      <w:r w:rsidRPr="001506F1">
        <w:rPr>
          <w:rFonts w:ascii="Times New Roman" w:hAnsi="Times New Roman" w:cs="Times New Roman"/>
          <w:sz w:val="24"/>
          <w:szCs w:val="24"/>
          <w:lang w:val="en-US"/>
        </w:rPr>
        <w:t>High prevalence and burden of diabetes have been reported in the Americas (3) (Cousin, 2022). Still, a comprehensive analysis of the high fasting plasma glucose burden and the compound effect of severity and prevalence for the South American region is scarce.</w:t>
      </w:r>
    </w:p>
    <w:p w14:paraId="501747E1" w14:textId="1EF72134" w:rsidR="004565EF" w:rsidRPr="001506F1" w:rsidRDefault="001506F1" w:rsidP="001E77F9">
      <w:pPr>
        <w:spacing w:after="0" w:line="360" w:lineRule="auto"/>
        <w:ind w:firstLine="720"/>
        <w:jc w:val="both"/>
        <w:rPr>
          <w:rFonts w:ascii="Times New Roman" w:hAnsi="Times New Roman" w:cs="Times New Roman"/>
          <w:sz w:val="24"/>
          <w:szCs w:val="24"/>
          <w:lang w:val="en-US"/>
        </w:rPr>
      </w:pPr>
      <w:r w:rsidRPr="001506F1">
        <w:rPr>
          <w:rFonts w:ascii="Times New Roman" w:hAnsi="Times New Roman" w:cs="Times New Roman"/>
          <w:sz w:val="24"/>
          <w:szCs w:val="24"/>
          <w:lang w:val="en-US"/>
        </w:rPr>
        <w:t xml:space="preserve"> Given the heterogeneity of diabetes morbidity and mortality burden across countries in America, it is essential to have more detailed data for more accurate planning of public health policies. This article describes the burden of hyperglycemia in South American countries from 1990 to 2019. Furthermore, we aim to evaluate the relationship of HFPG to the level of socioeconomic development of these countries.</w:t>
      </w:r>
    </w:p>
    <w:p w14:paraId="282D6306" w14:textId="450DC403" w:rsidR="008F0343" w:rsidRPr="001506F1" w:rsidRDefault="001506F1" w:rsidP="001E77F9">
      <w:pPr>
        <w:spacing w:after="0" w:line="360" w:lineRule="auto"/>
        <w:jc w:val="both"/>
        <w:rPr>
          <w:rFonts w:ascii="Times New Roman" w:hAnsi="Times New Roman" w:cs="Times New Roman"/>
          <w:b/>
          <w:bCs/>
          <w:sz w:val="24"/>
          <w:szCs w:val="24"/>
          <w:lang w:val="en-US"/>
        </w:rPr>
      </w:pPr>
      <w:r w:rsidRPr="001506F1">
        <w:rPr>
          <w:rFonts w:ascii="Times New Roman" w:hAnsi="Times New Roman" w:cs="Times New Roman"/>
          <w:b/>
          <w:bCs/>
          <w:sz w:val="24"/>
          <w:szCs w:val="24"/>
          <w:lang w:val="en-US"/>
        </w:rPr>
        <w:t>Methods</w:t>
      </w:r>
    </w:p>
    <w:p w14:paraId="1D2262BC" w14:textId="7639D157" w:rsidR="001506F1" w:rsidRPr="001506F1" w:rsidRDefault="001506F1">
      <w:pPr>
        <w:pStyle w:val="NormalWeb"/>
        <w:spacing w:line="360" w:lineRule="atLeast"/>
        <w:ind w:firstLine="708"/>
        <w:jc w:val="both"/>
        <w:rPr>
          <w:color w:val="000000"/>
        </w:rPr>
        <w:pPrChange w:id="2" w:author="Rodrigo Citton Padilha dos Reis" w:date="2024-01-30T15:44:00Z">
          <w:pPr>
            <w:pStyle w:val="NormalWeb"/>
            <w:spacing w:line="360" w:lineRule="atLeast"/>
          </w:pPr>
        </w:pPrChange>
      </w:pPr>
      <w:r w:rsidRPr="001506F1">
        <w:rPr>
          <w:color w:val="000000"/>
        </w:rPr>
        <w:t xml:space="preserve">We analyzed the burden of HFPG </w:t>
      </w:r>
      <w:del w:id="3" w:author="Rodrigo Citton Padilha dos Reis" w:date="2024-01-30T15:31:00Z">
        <w:r w:rsidRPr="001506F1" w:rsidDel="001506F1">
          <w:rPr>
            <w:color w:val="000000"/>
          </w:rPr>
          <w:delText>in adults aged 25 years and older</w:delText>
        </w:r>
      </w:del>
      <w:r w:rsidRPr="001506F1">
        <w:rPr>
          <w:color w:val="000000"/>
        </w:rPr>
        <w:t xml:space="preserve"> in twelve South American countries (Argentina, Bolivia, Brazil, Chile, Colombia, Ecuador, Guyana, Paraguay, Peru, Suriname, Uruguay, and Venezuela) from 1990 to 2019 using estimates from GBD 2019. The territory of French Guyana was not included since it is part of France. </w:t>
      </w:r>
    </w:p>
    <w:p w14:paraId="4B3287A2" w14:textId="7729B278" w:rsidR="001506F1" w:rsidRPr="001506F1" w:rsidRDefault="001506F1">
      <w:pPr>
        <w:pStyle w:val="NormalWeb"/>
        <w:spacing w:line="360" w:lineRule="atLeast"/>
        <w:ind w:firstLine="708"/>
        <w:jc w:val="both"/>
        <w:rPr>
          <w:color w:val="000000"/>
        </w:rPr>
        <w:pPrChange w:id="4" w:author="Rodrigo Citton Padilha dos Reis" w:date="2024-01-30T15:44:00Z">
          <w:pPr>
            <w:pStyle w:val="NormalWeb"/>
            <w:spacing w:line="360" w:lineRule="atLeast"/>
          </w:pPr>
        </w:pPrChange>
      </w:pPr>
      <w:r w:rsidRPr="001506F1">
        <w:rPr>
          <w:color w:val="000000"/>
        </w:rPr>
        <w:t xml:space="preserve">HFPG is classified as a risk factor in GBD </w:t>
      </w:r>
      <w:del w:id="5" w:author="Rodrigo Citton Padilha dos Reis" w:date="2024-01-30T15:57:00Z">
        <w:r w:rsidRPr="001506F1" w:rsidDel="00A113C5">
          <w:rPr>
            <w:color w:val="000000"/>
          </w:rPr>
          <w:delText>data</w:delText>
        </w:r>
      </w:del>
      <w:ins w:id="6" w:author="Rodrigo Citton Padilha dos Reis" w:date="2024-01-30T15:57:00Z">
        <w:r w:rsidR="00A113C5">
          <w:rPr>
            <w:color w:val="000000"/>
          </w:rPr>
          <w:t>study</w:t>
        </w:r>
      </w:ins>
      <w:r w:rsidRPr="001506F1">
        <w:rPr>
          <w:color w:val="000000"/>
        </w:rPr>
        <w:t xml:space="preserve">. </w:t>
      </w:r>
      <w:ins w:id="7" w:author="Rodrigo Citton Padilha dos Reis" w:date="2024-01-30T15:57:00Z">
        <w:r w:rsidR="003F04CB">
          <w:rPr>
            <w:color w:val="000000"/>
          </w:rPr>
          <w:t xml:space="preserve">The </w:t>
        </w:r>
      </w:ins>
      <w:r w:rsidRPr="001506F1">
        <w:rPr>
          <w:color w:val="000000"/>
        </w:rPr>
        <w:t>GBD 2019 organizes risk factors into four hierarchical categories. At the highest level (level 1), risk factors are split into behavioral, environmental, occupational, and metabolic groups. HFPG is a level 2 metabolic risk factor for GBD (4) (Supplement app1 87 risk).</w:t>
      </w:r>
      <w:del w:id="8" w:author="Rodrigo Citton Padilha dos Reis" w:date="2024-01-30T15:33:00Z">
        <w:r w:rsidRPr="001506F1" w:rsidDel="001506F1">
          <w:rPr>
            <w:color w:val="000000"/>
          </w:rPr>
          <w:delText xml:space="preserve"> It described the risk and burden of HFPG at the diabetes level, both for type 1 and type 2 disease, and that due to lesser degrees of HFPG. </w:delText>
        </w:r>
      </w:del>
    </w:p>
    <w:p w14:paraId="6C8A3AAD" w14:textId="37EB6C5A" w:rsidR="001506F1" w:rsidRPr="001506F1" w:rsidDel="008D2146" w:rsidRDefault="001506F1">
      <w:pPr>
        <w:pStyle w:val="NormalWeb"/>
        <w:spacing w:line="360" w:lineRule="atLeast"/>
        <w:jc w:val="both"/>
        <w:rPr>
          <w:del w:id="9" w:author="Rodrigo Citton Padilha dos Reis" w:date="2024-01-30T15:56:00Z"/>
          <w:color w:val="000000"/>
        </w:rPr>
        <w:pPrChange w:id="10" w:author="Rodrigo Citton Padilha dos Reis" w:date="2024-01-30T15:44:00Z">
          <w:pPr>
            <w:pStyle w:val="NormalWeb"/>
            <w:spacing w:line="360" w:lineRule="atLeast"/>
          </w:pPr>
        </w:pPrChange>
      </w:pPr>
    </w:p>
    <w:p w14:paraId="0DF9DD1C" w14:textId="544BEAAD" w:rsidR="001506F1" w:rsidRPr="001506F1" w:rsidRDefault="001506F1">
      <w:pPr>
        <w:pStyle w:val="NormalWeb"/>
        <w:spacing w:line="360" w:lineRule="atLeast"/>
        <w:ind w:firstLine="708"/>
        <w:jc w:val="both"/>
        <w:rPr>
          <w:color w:val="000000"/>
        </w:rPr>
        <w:pPrChange w:id="11" w:author="Rodrigo Citton Padilha dos Reis" w:date="2024-01-30T15:44:00Z">
          <w:pPr>
            <w:pStyle w:val="NormalWeb"/>
            <w:spacing w:line="360" w:lineRule="atLeast"/>
          </w:pPr>
        </w:pPrChange>
      </w:pPr>
      <w:r w:rsidRPr="001506F1">
        <w:rPr>
          <w:color w:val="000000"/>
        </w:rPr>
        <w:t xml:space="preserve">The GBD methodology for defining HFPG was described elsewhere, in the official appendices of the group, but briefly mentioned here. </w:t>
      </w:r>
      <w:r w:rsidRPr="001506F1">
        <w:rPr>
          <w:color w:val="000000"/>
          <w:highlight w:val="yellow"/>
          <w:rPrChange w:id="12" w:author="Rodrigo Citton Padilha dos Reis" w:date="2024-01-30T15:35:00Z">
            <w:rPr>
              <w:color w:val="000000"/>
            </w:rPr>
          </w:rPrChange>
        </w:rPr>
        <w:t xml:space="preserve">The HFPG was measured with differing types of hyperglycemia – fasting glucose, 2 hour glucose within an oral glucose tolerance test (2h glucose), and glycated hemoglobin </w:t>
      </w:r>
      <w:ins w:id="13" w:author="Rodrigo Citton Padilha dos Reis" w:date="2024-01-30T15:34:00Z">
        <w:r w:rsidRPr="001506F1">
          <w:rPr>
            <w:color w:val="000000"/>
            <w:highlight w:val="yellow"/>
            <w:rPrChange w:id="14" w:author="Rodrigo Citton Padilha dos Reis" w:date="2024-01-30T15:35:00Z">
              <w:rPr>
                <w:color w:val="000000"/>
              </w:rPr>
            </w:rPrChange>
          </w:rPr>
          <w:t xml:space="preserve">A1c </w:t>
        </w:r>
      </w:ins>
      <w:r w:rsidRPr="001506F1">
        <w:rPr>
          <w:color w:val="000000"/>
          <w:highlight w:val="yellow"/>
          <w:rPrChange w:id="15" w:author="Rodrigo Citton Padilha dos Reis" w:date="2024-01-30T15:35:00Z">
            <w:rPr>
              <w:color w:val="000000"/>
            </w:rPr>
          </w:rPrChange>
        </w:rPr>
        <w:t>(HbA1c)</w:t>
      </w:r>
      <w:ins w:id="16" w:author="Rodrigo Citton Padilha dos Reis" w:date="2024-01-30T15:34:00Z">
        <w:r>
          <w:rPr>
            <w:color w:val="000000"/>
          </w:rPr>
          <w:t xml:space="preserve"> [</w:t>
        </w:r>
        <w:commentRangeStart w:id="17"/>
        <w:r>
          <w:rPr>
            <w:color w:val="000000"/>
          </w:rPr>
          <w:t>ref</w:t>
        </w:r>
      </w:ins>
      <w:commentRangeEnd w:id="17"/>
      <w:ins w:id="18" w:author="Rodrigo Citton Padilha dos Reis" w:date="2024-01-30T15:35:00Z">
        <w:r>
          <w:rPr>
            <w:rStyle w:val="Refdecomentrio"/>
            <w:rFonts w:asciiTheme="minorHAnsi" w:eastAsiaTheme="minorHAnsi" w:hAnsiTheme="minorHAnsi" w:cstheme="minorBidi"/>
            <w:lang w:val="pt-BR"/>
          </w:rPr>
          <w:commentReference w:id="17"/>
        </w:r>
      </w:ins>
      <w:ins w:id="19" w:author="Rodrigo Citton Padilha dos Reis" w:date="2024-01-30T15:34:00Z">
        <w:r>
          <w:rPr>
            <w:color w:val="000000"/>
          </w:rPr>
          <w:t>]</w:t>
        </w:r>
      </w:ins>
      <w:del w:id="20" w:author="Rodrigo Citton Padilha dos Reis" w:date="2024-01-30T15:34:00Z">
        <w:r w:rsidRPr="001506F1" w:rsidDel="001506F1">
          <w:rPr>
            <w:color w:val="000000"/>
          </w:rPr>
          <w:delText xml:space="preserve"> (FONTE RITA??? prof, procurei possíveis artigos, mas não achei)</w:delText>
        </w:r>
      </w:del>
      <w:r w:rsidRPr="001506F1">
        <w:rPr>
          <w:color w:val="000000"/>
        </w:rPr>
        <w:t xml:space="preserve">. </w:t>
      </w:r>
    </w:p>
    <w:p w14:paraId="45A44221" w14:textId="68AC1822" w:rsidR="001506F1" w:rsidRPr="001506F1" w:rsidRDefault="001506F1">
      <w:pPr>
        <w:pStyle w:val="NormalWeb"/>
        <w:spacing w:line="360" w:lineRule="atLeast"/>
        <w:ind w:firstLine="708"/>
        <w:jc w:val="both"/>
        <w:rPr>
          <w:color w:val="000000"/>
        </w:rPr>
        <w:pPrChange w:id="21" w:author="Rodrigo Citton Padilha dos Reis" w:date="2024-01-30T15:44:00Z">
          <w:pPr>
            <w:pStyle w:val="NormalWeb"/>
            <w:spacing w:line="360" w:lineRule="atLeast"/>
          </w:pPr>
        </w:pPrChange>
      </w:pPr>
      <w:r w:rsidRPr="00602513">
        <w:rPr>
          <w:color w:val="000000"/>
          <w:highlight w:val="yellow"/>
          <w:rPrChange w:id="22" w:author="Rodrigo Citton Padilha dos Reis" w:date="2024-01-30T15:58:00Z">
            <w:rPr>
              <w:color w:val="000000"/>
            </w:rPr>
          </w:rPrChange>
        </w:rPr>
        <w:lastRenderedPageBreak/>
        <w:t>The HFPG was measured</w:t>
      </w:r>
      <w:r w:rsidRPr="001506F1">
        <w:rPr>
          <w:color w:val="000000"/>
        </w:rPr>
        <w:t xml:space="preserve"> as the mean fasting plasma glucose in a population, a continuous exposure in units of mmol/L. Since plasma fasting glucose is a continuous variable, HFPG is defined as any level above the theoretical minimum risk exposure level </w:t>
      </w:r>
      <w:ins w:id="23" w:author="Rodrigo Citton Padilha dos Reis" w:date="2024-01-30T15:35:00Z">
        <w:r>
          <w:rPr>
            <w:color w:val="000000"/>
          </w:rPr>
          <w:t>(</w:t>
        </w:r>
      </w:ins>
      <w:r w:rsidRPr="001506F1">
        <w:rPr>
          <w:color w:val="000000"/>
        </w:rPr>
        <w:t>TMREL</w:t>
      </w:r>
      <w:ins w:id="24" w:author="Rodrigo Citton Padilha dos Reis" w:date="2024-01-30T15:35:00Z">
        <w:r>
          <w:rPr>
            <w:color w:val="000000"/>
          </w:rPr>
          <w:t>)</w:t>
        </w:r>
      </w:ins>
      <w:r w:rsidRPr="001506F1">
        <w:rPr>
          <w:color w:val="000000"/>
        </w:rPr>
        <w:t>, which is 4.8-5</w:t>
      </w:r>
      <w:ins w:id="25" w:author="Rodrigo Citton Padilha dos Reis" w:date="2024-01-30T15:36:00Z">
        <w:r>
          <w:rPr>
            <w:color w:val="000000"/>
          </w:rPr>
          <w:t>.</w:t>
        </w:r>
      </w:ins>
      <w:del w:id="26" w:author="Rodrigo Citton Padilha dos Reis" w:date="2024-01-30T15:36:00Z">
        <w:r w:rsidRPr="001506F1" w:rsidDel="001506F1">
          <w:rPr>
            <w:color w:val="000000"/>
          </w:rPr>
          <w:delText>,</w:delText>
        </w:r>
      </w:del>
      <w:r w:rsidRPr="001506F1">
        <w:rPr>
          <w:color w:val="000000"/>
        </w:rPr>
        <w:t xml:space="preserve">4 mmol/L </w:t>
      </w:r>
      <w:ins w:id="27" w:author="Rodrigo Citton Padilha dos Reis" w:date="2024-01-30T15:37:00Z">
        <w:r>
          <w:rPr>
            <w:color w:val="000000"/>
          </w:rPr>
          <w:t>[</w:t>
        </w:r>
        <w:commentRangeStart w:id="28"/>
        <w:r>
          <w:rPr>
            <w:color w:val="000000"/>
          </w:rPr>
          <w:t xml:space="preserve">ref </w:t>
        </w:r>
      </w:ins>
      <w:r w:rsidRPr="001506F1">
        <w:rPr>
          <w:color w:val="000000"/>
        </w:rPr>
        <w:t>(4)</w:t>
      </w:r>
      <w:ins w:id="29" w:author="Rodrigo Citton Padilha dos Reis" w:date="2024-01-30T15:37:00Z">
        <w:r>
          <w:rPr>
            <w:color w:val="000000"/>
          </w:rPr>
          <w:t>]</w:t>
        </w:r>
      </w:ins>
      <w:r w:rsidRPr="001506F1">
        <w:rPr>
          <w:color w:val="000000"/>
        </w:rPr>
        <w:t xml:space="preserve"> </w:t>
      </w:r>
      <w:commentRangeEnd w:id="28"/>
      <w:r>
        <w:rPr>
          <w:rStyle w:val="Refdecomentrio"/>
          <w:rFonts w:asciiTheme="minorHAnsi" w:eastAsiaTheme="minorHAnsi" w:hAnsiTheme="minorHAnsi" w:cstheme="minorBidi"/>
          <w:lang w:val="pt-BR"/>
        </w:rPr>
        <w:commentReference w:id="28"/>
      </w:r>
      <w:del w:id="30" w:author="Rodrigo Citton Padilha dos Reis" w:date="2024-01-30T15:37:00Z">
        <w:r w:rsidRPr="001506F1" w:rsidDel="001506F1">
          <w:rPr>
            <w:color w:val="000000"/>
          </w:rPr>
          <w:delText xml:space="preserve">(Supplement app1 87 risk, 2020) </w:delText>
        </w:r>
      </w:del>
      <w:r w:rsidRPr="001506F1">
        <w:rPr>
          <w:color w:val="000000"/>
        </w:rPr>
        <w:t>or 86</w:t>
      </w:r>
      <w:del w:id="31" w:author="Rodrigo Citton Padilha dos Reis" w:date="2024-01-30T15:36:00Z">
        <w:r w:rsidRPr="001506F1" w:rsidDel="001506F1">
          <w:rPr>
            <w:color w:val="000000"/>
          </w:rPr>
          <w:delText>,</w:delText>
        </w:r>
      </w:del>
      <w:ins w:id="32" w:author="Rodrigo Citton Padilha dos Reis" w:date="2024-01-30T15:36:00Z">
        <w:r>
          <w:rPr>
            <w:color w:val="000000"/>
          </w:rPr>
          <w:t>.</w:t>
        </w:r>
      </w:ins>
      <w:r w:rsidRPr="001506F1">
        <w:rPr>
          <w:color w:val="000000"/>
        </w:rPr>
        <w:t>4-97</w:t>
      </w:r>
      <w:ins w:id="33" w:author="Rodrigo Citton Padilha dos Reis" w:date="2024-01-30T15:36:00Z">
        <w:r>
          <w:rPr>
            <w:color w:val="000000"/>
          </w:rPr>
          <w:t>.</w:t>
        </w:r>
      </w:ins>
      <w:del w:id="34" w:author="Rodrigo Citton Padilha dos Reis" w:date="2024-01-30T15:36:00Z">
        <w:r w:rsidRPr="001506F1" w:rsidDel="001506F1">
          <w:rPr>
            <w:color w:val="000000"/>
          </w:rPr>
          <w:delText>,</w:delText>
        </w:r>
      </w:del>
      <w:r w:rsidRPr="001506F1">
        <w:rPr>
          <w:color w:val="000000"/>
        </w:rPr>
        <w:t xml:space="preserve">2 </w:t>
      </w:r>
      <w:ins w:id="35" w:author="Rodrigo Citton Padilha dos Reis" w:date="2024-01-30T15:38:00Z">
        <w:r>
          <w:rPr>
            <w:color w:val="000000"/>
          </w:rPr>
          <w:t>[</w:t>
        </w:r>
        <w:commentRangeStart w:id="36"/>
        <w:r>
          <w:rPr>
            <w:color w:val="000000"/>
          </w:rPr>
          <w:t xml:space="preserve">ref </w:t>
        </w:r>
      </w:ins>
      <w:r w:rsidRPr="001506F1">
        <w:rPr>
          <w:color w:val="000000"/>
        </w:rPr>
        <w:t>(5)</w:t>
      </w:r>
      <w:commentRangeEnd w:id="36"/>
      <w:r>
        <w:rPr>
          <w:rStyle w:val="Refdecomentrio"/>
          <w:rFonts w:asciiTheme="minorHAnsi" w:eastAsiaTheme="minorHAnsi" w:hAnsiTheme="minorHAnsi" w:cstheme="minorBidi"/>
          <w:lang w:val="pt-BR"/>
        </w:rPr>
        <w:commentReference w:id="36"/>
      </w:r>
      <w:ins w:id="37" w:author="Rodrigo Citton Padilha dos Reis" w:date="2024-01-30T15:38:00Z">
        <w:r>
          <w:rPr>
            <w:color w:val="000000"/>
          </w:rPr>
          <w:t>]</w:t>
        </w:r>
      </w:ins>
      <w:del w:id="38" w:author="Rodrigo Citton Padilha dos Reis" w:date="2024-01-30T15:38:00Z">
        <w:r w:rsidRPr="001506F1" w:rsidDel="001506F1">
          <w:rPr>
            <w:color w:val="000000"/>
          </w:rPr>
          <w:delText xml:space="preserve"> (Anamag FT, 2023)</w:delText>
        </w:r>
      </w:del>
      <w:r w:rsidRPr="001506F1">
        <w:rPr>
          <w:color w:val="000000"/>
        </w:rPr>
        <w:t>, depending on the outcome being considered.</w:t>
      </w:r>
    </w:p>
    <w:p w14:paraId="4989C65A" w14:textId="502060B2" w:rsidR="001506F1" w:rsidRPr="001506F1" w:rsidDel="0039764F" w:rsidRDefault="001506F1">
      <w:pPr>
        <w:pStyle w:val="NormalWeb"/>
        <w:spacing w:line="360" w:lineRule="atLeast"/>
        <w:ind w:firstLine="708"/>
        <w:jc w:val="both"/>
        <w:rPr>
          <w:del w:id="39" w:author="Rodrigo Citton Padilha dos Reis" w:date="2024-01-30T15:42:00Z"/>
          <w:color w:val="000000"/>
        </w:rPr>
        <w:pPrChange w:id="40" w:author="Rodrigo Citton Padilha dos Reis" w:date="2024-01-30T15:44:00Z">
          <w:pPr>
            <w:pStyle w:val="NormalWeb"/>
            <w:spacing w:line="360" w:lineRule="atLeast"/>
          </w:pPr>
        </w:pPrChange>
      </w:pPr>
      <w:r w:rsidRPr="001506F1">
        <w:rPr>
          <w:color w:val="000000"/>
          <w:highlight w:val="yellow"/>
          <w:rPrChange w:id="41" w:author="Rodrigo Citton Padilha dos Reis" w:date="2024-01-30T15:41:00Z">
            <w:rPr>
              <w:color w:val="000000"/>
            </w:rPr>
          </w:rPrChange>
        </w:rPr>
        <w:t xml:space="preserve">The </w:t>
      </w:r>
      <w:del w:id="42" w:author="Rodrigo Citton Padilha dos Reis" w:date="2024-01-30T15:40:00Z">
        <w:r w:rsidRPr="001506F1" w:rsidDel="001506F1">
          <w:rPr>
            <w:color w:val="000000"/>
            <w:highlight w:val="yellow"/>
            <w:rPrChange w:id="43" w:author="Rodrigo Citton Padilha dos Reis" w:date="2024-01-30T15:41:00Z">
              <w:rPr>
                <w:color w:val="000000"/>
              </w:rPr>
            </w:rPrChange>
          </w:rPr>
          <w:delText>methods for calculating the</w:delText>
        </w:r>
      </w:del>
      <w:ins w:id="44" w:author="Rodrigo Citton Padilha dos Reis" w:date="2024-01-30T15:40:00Z">
        <w:r w:rsidRPr="001506F1">
          <w:rPr>
            <w:color w:val="000000"/>
            <w:highlight w:val="yellow"/>
            <w:rPrChange w:id="45" w:author="Rodrigo Citton Padilha dos Reis" w:date="2024-01-30T15:41:00Z">
              <w:rPr>
                <w:color w:val="000000"/>
              </w:rPr>
            </w:rPrChange>
          </w:rPr>
          <w:t>burden</w:t>
        </w:r>
      </w:ins>
      <w:ins w:id="46" w:author="Rodrigo Citton Padilha dos Reis" w:date="2024-01-30T15:41:00Z">
        <w:r w:rsidRPr="001506F1">
          <w:rPr>
            <w:color w:val="000000"/>
            <w:highlight w:val="yellow"/>
            <w:rPrChange w:id="47" w:author="Rodrigo Citton Padilha dos Reis" w:date="2024-01-30T15:41:00Z">
              <w:rPr>
                <w:color w:val="000000"/>
              </w:rPr>
            </w:rPrChange>
          </w:rPr>
          <w:t xml:space="preserve"> of</w:t>
        </w:r>
      </w:ins>
      <w:r w:rsidRPr="001506F1">
        <w:rPr>
          <w:color w:val="000000"/>
          <w:highlight w:val="yellow"/>
          <w:rPrChange w:id="48" w:author="Rodrigo Citton Padilha dos Reis" w:date="2024-01-30T15:41:00Z">
            <w:rPr>
              <w:color w:val="000000"/>
            </w:rPr>
          </w:rPrChange>
        </w:rPr>
        <w:t xml:space="preserve"> HFPG </w:t>
      </w:r>
      <w:del w:id="49" w:author="Rodrigo Citton Padilha dos Reis" w:date="2024-01-30T15:41:00Z">
        <w:r w:rsidRPr="001506F1" w:rsidDel="001506F1">
          <w:rPr>
            <w:color w:val="000000"/>
            <w:highlight w:val="yellow"/>
            <w:rPrChange w:id="50" w:author="Rodrigo Citton Padilha dos Reis" w:date="2024-01-30T15:41:00Z">
              <w:rPr>
                <w:color w:val="000000"/>
              </w:rPr>
            </w:rPrChange>
          </w:rPr>
          <w:delText xml:space="preserve">burden have been described elsewhere, but in brief, it </w:delText>
        </w:r>
      </w:del>
      <w:r w:rsidRPr="001506F1">
        <w:rPr>
          <w:color w:val="000000"/>
          <w:highlight w:val="yellow"/>
          <w:rPrChange w:id="51" w:author="Rodrigo Citton Padilha dos Reis" w:date="2024-01-30T15:41:00Z">
            <w:rPr>
              <w:color w:val="000000"/>
            </w:rPr>
          </w:rPrChange>
        </w:rPr>
        <w:t>is calculated by joining the estimated excess risk of undesirable outcomes at different levels of hyperglycemia with estimates of the frequency of these levels across the distribution of hyperglycemia.</w:t>
      </w:r>
      <w:del w:id="52" w:author="Rodrigo Citton Padilha dos Reis" w:date="2024-01-30T15:42:00Z">
        <w:r w:rsidRPr="001506F1" w:rsidDel="0039764F">
          <w:rPr>
            <w:color w:val="000000"/>
            <w:highlight w:val="yellow"/>
            <w:rPrChange w:id="53" w:author="Rodrigo Citton Padilha dos Reis" w:date="2024-01-30T15:41:00Z">
              <w:rPr>
                <w:color w:val="000000"/>
              </w:rPr>
            </w:rPrChange>
          </w:rPr>
          <w:delText xml:space="preserve"> </w:delText>
        </w:r>
      </w:del>
    </w:p>
    <w:p w14:paraId="3C09487E" w14:textId="77777777" w:rsidR="001E77F9" w:rsidRDefault="0039764F" w:rsidP="001E77F9">
      <w:pPr>
        <w:pStyle w:val="NormalWeb"/>
        <w:spacing w:line="360" w:lineRule="atLeast"/>
        <w:ind w:firstLine="708"/>
        <w:jc w:val="both"/>
        <w:rPr>
          <w:ins w:id="54" w:author="Rodrigo Citton Padilha dos Reis" w:date="2024-01-30T15:45:00Z"/>
          <w:color w:val="000000"/>
        </w:rPr>
      </w:pPr>
      <w:ins w:id="55" w:author="Rodrigo Citton Padilha dos Reis" w:date="2024-01-30T15:42:00Z">
        <w:r>
          <w:rPr>
            <w:color w:val="000000"/>
          </w:rPr>
          <w:t xml:space="preserve"> </w:t>
        </w:r>
      </w:ins>
      <w:r w:rsidR="001506F1" w:rsidRPr="001506F1">
        <w:rPr>
          <w:color w:val="000000"/>
        </w:rPr>
        <w:t xml:space="preserve">The estimated excess risk of HFPG is obtained through literature review of risk across the spectrum of hyperglycemia across the HFPG-outcome cause pairs. </w:t>
      </w:r>
    </w:p>
    <w:p w14:paraId="458B46C8" w14:textId="38E8A312" w:rsidR="001506F1" w:rsidRPr="001506F1" w:rsidRDefault="001506F1">
      <w:pPr>
        <w:pStyle w:val="NormalWeb"/>
        <w:spacing w:line="360" w:lineRule="atLeast"/>
        <w:ind w:firstLine="708"/>
        <w:jc w:val="both"/>
        <w:rPr>
          <w:color w:val="000000"/>
        </w:rPr>
        <w:pPrChange w:id="56" w:author="Rodrigo Citton Padilha dos Reis" w:date="2024-01-30T15:44:00Z">
          <w:pPr>
            <w:pStyle w:val="NormalWeb"/>
            <w:spacing w:line="360" w:lineRule="atLeast"/>
          </w:pPr>
        </w:pPrChange>
      </w:pPr>
      <w:del w:id="57" w:author="Rodrigo Citton Padilha dos Reis" w:date="2024-01-30T15:45:00Z">
        <w:r w:rsidRPr="001E77F9" w:rsidDel="001E77F9">
          <w:rPr>
            <w:color w:val="000000"/>
          </w:rPr>
          <w:delText>We estimated the burden of disease directly associated with the risk factor HFPG.</w:delText>
        </w:r>
        <w:r w:rsidRPr="001506F1" w:rsidDel="001E77F9">
          <w:rPr>
            <w:color w:val="000000"/>
          </w:rPr>
          <w:delText xml:space="preserve"> </w:delText>
        </w:r>
      </w:del>
      <w:del w:id="58" w:author="Rodrigo Citton Padilha dos Reis" w:date="2024-01-30T15:54:00Z">
        <w:r w:rsidRPr="001506F1" w:rsidDel="004778FC">
          <w:rPr>
            <w:color w:val="000000"/>
          </w:rPr>
          <w:delText>Posteriorly, we</w:delText>
        </w:r>
      </w:del>
      <w:ins w:id="59" w:author="Rodrigo Citton Padilha dos Reis" w:date="2024-01-30T15:54:00Z">
        <w:r w:rsidR="004778FC">
          <w:rPr>
            <w:color w:val="000000"/>
          </w:rPr>
          <w:t>We</w:t>
        </w:r>
      </w:ins>
      <w:r w:rsidRPr="001506F1">
        <w:rPr>
          <w:color w:val="000000"/>
        </w:rPr>
        <w:t xml:space="preserve"> described the burden of HFPG due to all causes, as well as the fifteen conditions attributable to HFPG, level 3, in the 2019 GDB Study as follows: diabetes, ischemic heart disease, stroke, chronic kidney disease, </w:t>
      </w:r>
      <w:proofErr w:type="spellStart"/>
      <w:r w:rsidRPr="001506F1">
        <w:rPr>
          <w:color w:val="000000"/>
        </w:rPr>
        <w:t>alzheimer's</w:t>
      </w:r>
      <w:proofErr w:type="spellEnd"/>
      <w:r w:rsidRPr="001506F1">
        <w:rPr>
          <w:color w:val="000000"/>
        </w:rPr>
        <w:t xml:space="preserve"> disease, tracheal, bronchus and lung, cancer, colorectal cancer, breast cancer, pancreatic cancer, tuberculosis, blindness and vision loss, peripheral artery disease bladder cancer, ovarian cancer, liver cancer </w:t>
      </w:r>
      <w:ins w:id="60" w:author="Rodrigo Citton Padilha dos Reis" w:date="2024-01-30T16:00:00Z">
        <w:r w:rsidR="00914453">
          <w:rPr>
            <w:color w:val="000000"/>
          </w:rPr>
          <w:t>[</w:t>
        </w:r>
        <w:commentRangeStart w:id="61"/>
        <w:r w:rsidR="00914453">
          <w:rPr>
            <w:color w:val="000000"/>
          </w:rPr>
          <w:t xml:space="preserve">ref </w:t>
        </w:r>
      </w:ins>
      <w:r w:rsidRPr="001506F1">
        <w:rPr>
          <w:color w:val="000000"/>
        </w:rPr>
        <w:t>(6)</w:t>
      </w:r>
      <w:commentRangeEnd w:id="61"/>
      <w:r w:rsidR="007778E9">
        <w:rPr>
          <w:rStyle w:val="Refdecomentrio"/>
          <w:rFonts w:asciiTheme="minorHAnsi" w:eastAsiaTheme="minorHAnsi" w:hAnsiTheme="minorHAnsi" w:cstheme="minorBidi"/>
          <w:lang w:val="pt-BR"/>
        </w:rPr>
        <w:commentReference w:id="61"/>
      </w:r>
      <w:ins w:id="62" w:author="Rodrigo Citton Padilha dos Reis" w:date="2024-01-30T16:00:00Z">
        <w:r w:rsidR="007778E9">
          <w:rPr>
            <w:color w:val="000000"/>
          </w:rPr>
          <w:t>]</w:t>
        </w:r>
      </w:ins>
      <w:del w:id="63" w:author="Rodrigo Citton Padilha dos Reis" w:date="2024-01-30T16:00:00Z">
        <w:r w:rsidRPr="001506F1" w:rsidDel="007778E9">
          <w:rPr>
            <w:color w:val="000000"/>
          </w:rPr>
          <w:delText xml:space="preserve"> (Wirth, 2023)</w:delText>
        </w:r>
      </w:del>
      <w:r w:rsidRPr="001506F1">
        <w:rPr>
          <w:color w:val="000000"/>
        </w:rPr>
        <w:t>.</w:t>
      </w:r>
    </w:p>
    <w:p w14:paraId="0B274991" w14:textId="77777777" w:rsidR="001506F1" w:rsidRPr="001506F1" w:rsidRDefault="001506F1">
      <w:pPr>
        <w:pStyle w:val="NormalWeb"/>
        <w:spacing w:line="360" w:lineRule="atLeast"/>
        <w:ind w:firstLine="708"/>
        <w:jc w:val="both"/>
        <w:rPr>
          <w:color w:val="000000"/>
        </w:rPr>
        <w:pPrChange w:id="64" w:author="Rodrigo Citton Padilha dos Reis" w:date="2024-01-30T15:46:00Z">
          <w:pPr>
            <w:pStyle w:val="NormalWeb"/>
            <w:spacing w:line="360" w:lineRule="atLeast"/>
          </w:pPr>
        </w:pPrChange>
      </w:pPr>
      <w:r w:rsidRPr="001506F1">
        <w:rPr>
          <w:color w:val="000000"/>
        </w:rPr>
        <w:t xml:space="preserve">The HFPG burden was assessed for both nonfatal and fatal estimation. Fatal events </w:t>
      </w:r>
      <w:proofErr w:type="gramStart"/>
      <w:r w:rsidRPr="001506F1">
        <w:rPr>
          <w:color w:val="000000"/>
        </w:rPr>
        <w:t>was</w:t>
      </w:r>
      <w:proofErr w:type="gramEnd"/>
      <w:r w:rsidRPr="001506F1">
        <w:rPr>
          <w:color w:val="000000"/>
        </w:rPr>
        <w:t xml:space="preserve"> estimated as years of life lost (YLLs) due to premature death. Non-fatal events were </w:t>
      </w:r>
      <w:proofErr w:type="spellStart"/>
      <w:r w:rsidRPr="001506F1">
        <w:rPr>
          <w:color w:val="000000"/>
        </w:rPr>
        <w:t>estimaed</w:t>
      </w:r>
      <w:proofErr w:type="spellEnd"/>
      <w:r w:rsidRPr="001506F1">
        <w:rPr>
          <w:color w:val="000000"/>
        </w:rPr>
        <w:t xml:space="preserve"> as years lived with disability (YLDs) and disability-adjusted life years (DALYs) lost, which is the sum of YLLs and YLDs. YLLs are calculated subtracting the age at death from the longest possible life expectancy for a person at that age. YLDs are calculated as the prevalence of the disabilities (outcomes and their sequela) for those with HFPG multiplied by the disability weights for those conditions. The disability weight expresses the relative valuations of the health state caused by the diverse disabilities on an interval scale. In the GBD, health state valuations lie between 0 (full health) and 1 (states equivalent to death) (7) (supplement 369 diseases). </w:t>
      </w:r>
    </w:p>
    <w:p w14:paraId="7D3DEA28" w14:textId="77777777" w:rsidR="001506F1" w:rsidRPr="001506F1" w:rsidRDefault="001506F1">
      <w:pPr>
        <w:pStyle w:val="NormalWeb"/>
        <w:spacing w:line="360" w:lineRule="atLeast"/>
        <w:jc w:val="both"/>
        <w:rPr>
          <w:color w:val="000000"/>
        </w:rPr>
        <w:pPrChange w:id="65" w:author="Rodrigo Citton Padilha dos Reis" w:date="2024-01-30T15:44:00Z">
          <w:pPr>
            <w:pStyle w:val="NormalWeb"/>
            <w:spacing w:line="360" w:lineRule="atLeast"/>
          </w:pPr>
        </w:pPrChange>
      </w:pPr>
      <w:r w:rsidRPr="001506F1">
        <w:rPr>
          <w:color w:val="000000"/>
        </w:rPr>
        <w:t>To estimate the extent of population exposure to risk factors, GBD employs the Summary Exposure Value (SEV), which is expressed as a continuous variable (3) (Cousin E, 2022). The SEV for HFPG is calculated as the weighted prevalence of hyperglycemia, in which each level of glucose above the TMREL is weighted by the excess risk of outcomes produced at that level (8</w:t>
      </w:r>
      <w:proofErr w:type="gramStart"/>
      <w:r w:rsidRPr="001506F1">
        <w:rPr>
          <w:color w:val="000000"/>
        </w:rPr>
        <w:t>)  (</w:t>
      </w:r>
      <w:proofErr w:type="gramEnd"/>
      <w:r w:rsidRPr="001506F1">
        <w:rPr>
          <w:color w:val="000000"/>
        </w:rPr>
        <w:t>Supplement Cousin E, 2022). It varies from 0% to 100%, zero indicating minimal risk, and 100% maximum possible risk. The SEV thus provides an excess risk-weighted prevalence (9) (Murray 87 risk factors, 2020). Though not useful for comparisons across risk factors, it permits comparison of exposure to a given risk factor across different populations and at different times.</w:t>
      </w:r>
    </w:p>
    <w:p w14:paraId="4B4D005C" w14:textId="77777777" w:rsidR="001506F1" w:rsidRPr="001506F1" w:rsidRDefault="001506F1">
      <w:pPr>
        <w:pStyle w:val="NormalWeb"/>
        <w:spacing w:line="360" w:lineRule="atLeast"/>
        <w:jc w:val="both"/>
        <w:rPr>
          <w:color w:val="000000"/>
        </w:rPr>
        <w:pPrChange w:id="66" w:author="Rodrigo Citton Padilha dos Reis" w:date="2024-01-30T15:44:00Z">
          <w:pPr>
            <w:pStyle w:val="NormalWeb"/>
            <w:spacing w:line="360" w:lineRule="atLeast"/>
          </w:pPr>
        </w:pPrChange>
      </w:pPr>
    </w:p>
    <w:p w14:paraId="64139EC3" w14:textId="77777777" w:rsidR="001506F1" w:rsidRPr="001506F1" w:rsidRDefault="001506F1">
      <w:pPr>
        <w:pStyle w:val="NormalWeb"/>
        <w:spacing w:line="360" w:lineRule="atLeast"/>
        <w:jc w:val="both"/>
        <w:rPr>
          <w:color w:val="000000"/>
        </w:rPr>
        <w:pPrChange w:id="67" w:author="Rodrigo Citton Padilha dos Reis" w:date="2024-01-30T15:44:00Z">
          <w:pPr>
            <w:pStyle w:val="NormalWeb"/>
            <w:spacing w:line="360" w:lineRule="atLeast"/>
          </w:pPr>
        </w:pPrChange>
      </w:pPr>
      <w:r w:rsidRPr="001506F1">
        <w:rPr>
          <w:color w:val="000000"/>
        </w:rPr>
        <w:t>The Sociodemographic Index</w:t>
      </w:r>
    </w:p>
    <w:p w14:paraId="5FBE9AC5" w14:textId="77777777" w:rsidR="001506F1" w:rsidRPr="001506F1" w:rsidRDefault="001506F1">
      <w:pPr>
        <w:pStyle w:val="NormalWeb"/>
        <w:spacing w:line="360" w:lineRule="atLeast"/>
        <w:jc w:val="both"/>
        <w:rPr>
          <w:color w:val="000000"/>
        </w:rPr>
        <w:pPrChange w:id="68" w:author="Rodrigo Citton Padilha dos Reis" w:date="2024-01-30T15:44:00Z">
          <w:pPr>
            <w:pStyle w:val="NormalWeb"/>
            <w:spacing w:line="360" w:lineRule="atLeast"/>
          </w:pPr>
        </w:pPrChange>
      </w:pPr>
      <w:r w:rsidRPr="001506F1">
        <w:rPr>
          <w:color w:val="000000"/>
        </w:rPr>
        <w:t xml:space="preserve">The Socio-demographic Index (SDI) is a composite indicator of social </w:t>
      </w:r>
      <w:proofErr w:type="gramStart"/>
      <w:r w:rsidRPr="001506F1">
        <w:rPr>
          <w:color w:val="000000"/>
        </w:rPr>
        <w:t>development  (</w:t>
      </w:r>
      <w:proofErr w:type="gramEnd"/>
      <w:r w:rsidRPr="001506F1">
        <w:rPr>
          <w:color w:val="000000"/>
        </w:rPr>
        <w:t xml:space="preserve">4) (Supplement app1 87 risk, 2020). It is derived from the average of lag-distributed income per capita, total fertility rate in women under 25 years and average education in people over 15 years in populations (3,4) (Cousin E 2022) (Supplement app1 87 risk, 2020). The closer its value is to zero, the worse the estimated social development, with a value of zero representing a theoretical minimum level of socio-demographic development relevant to health issues and a value of one representing a theoretical maximum level of development (4) (Supplement app1 87RF, 2020). </w:t>
      </w:r>
    </w:p>
    <w:p w14:paraId="26661476" w14:textId="5ED9AA24" w:rsidR="00C9020D" w:rsidRPr="001506F1" w:rsidRDefault="001506F1">
      <w:pPr>
        <w:pStyle w:val="NormalWeb"/>
        <w:spacing w:before="0" w:beforeAutospacing="0" w:after="160" w:afterAutospacing="0" w:line="360" w:lineRule="atLeast"/>
        <w:jc w:val="both"/>
        <w:rPr>
          <w:color w:val="000000"/>
        </w:rPr>
        <w:pPrChange w:id="69" w:author="Rodrigo Citton Padilha dos Reis" w:date="2024-01-30T15:44:00Z">
          <w:pPr>
            <w:pStyle w:val="NormalWeb"/>
            <w:spacing w:before="0" w:beforeAutospacing="0" w:after="160" w:afterAutospacing="0" w:line="360" w:lineRule="atLeast"/>
          </w:pPr>
        </w:pPrChange>
      </w:pPr>
      <w:r w:rsidRPr="001506F1">
        <w:rPr>
          <w:color w:val="000000"/>
        </w:rPr>
        <w:t xml:space="preserve">All estimates were performed for both sexes, age-standardized, and generated from data available from </w:t>
      </w:r>
      <w:ins w:id="70" w:author="Rodrigo Citton Padilha dos Reis" w:date="2024-01-30T15:53:00Z">
        <w:r w:rsidR="004778FC">
          <w:rPr>
            <w:color w:val="000000"/>
          </w:rPr>
          <w:t xml:space="preserve">the </w:t>
        </w:r>
      </w:ins>
      <w:ins w:id="71" w:author="Rodrigo Citton Padilha dos Reis" w:date="2024-01-30T15:54:00Z">
        <w:r w:rsidR="004778FC">
          <w:rPr>
            <w:color w:val="000000"/>
          </w:rPr>
          <w:t xml:space="preserve">Global Health Data Exchange GBD Results Tool </w:t>
        </w:r>
      </w:ins>
      <w:ins w:id="72" w:author="Rodrigo Citton Padilha dos Reis" w:date="2024-01-30T15:53:00Z">
        <w:r w:rsidR="0016350F">
          <w:rPr>
            <w:color w:val="000000"/>
          </w:rPr>
          <w:t>(</w:t>
        </w:r>
      </w:ins>
      <w:r w:rsidRPr="001506F1">
        <w:rPr>
          <w:color w:val="000000"/>
        </w:rPr>
        <w:t>http://ghdx.healthdata.org/gbd-results-tool</w:t>
      </w:r>
      <w:ins w:id="73" w:author="Rodrigo Citton Padilha dos Reis" w:date="2024-01-30T15:53:00Z">
        <w:r w:rsidR="0016350F">
          <w:rPr>
            <w:color w:val="000000"/>
          </w:rPr>
          <w:t>)</w:t>
        </w:r>
      </w:ins>
      <w:r w:rsidRPr="001506F1">
        <w:rPr>
          <w:color w:val="000000"/>
        </w:rPr>
        <w:t>. The figures were done using the R package version 4.02.</w:t>
      </w:r>
    </w:p>
    <w:p w14:paraId="2E90BCAB" w14:textId="05AC3EF5" w:rsidR="008F0343" w:rsidRPr="001506F1" w:rsidRDefault="008F0343" w:rsidP="00C96A25">
      <w:pPr>
        <w:spacing w:after="0" w:line="360" w:lineRule="auto"/>
        <w:jc w:val="both"/>
        <w:rPr>
          <w:rFonts w:ascii="Times New Roman" w:hAnsi="Times New Roman" w:cs="Times New Roman"/>
          <w:b/>
          <w:bCs/>
          <w:sz w:val="24"/>
          <w:szCs w:val="24"/>
          <w:lang w:val="en-US"/>
        </w:rPr>
      </w:pPr>
      <w:r w:rsidRPr="001506F1">
        <w:rPr>
          <w:rFonts w:ascii="Times New Roman" w:hAnsi="Times New Roman" w:cs="Times New Roman"/>
          <w:b/>
          <w:bCs/>
          <w:sz w:val="24"/>
          <w:szCs w:val="24"/>
          <w:lang w:val="en-US"/>
        </w:rPr>
        <w:t>Results</w:t>
      </w:r>
    </w:p>
    <w:p w14:paraId="6BAF750E" w14:textId="77777777" w:rsidR="00C9020D" w:rsidRPr="001506F1" w:rsidRDefault="00C9020D" w:rsidP="00C9020D">
      <w:pPr>
        <w:spacing w:after="0" w:line="360" w:lineRule="auto"/>
        <w:jc w:val="both"/>
        <w:rPr>
          <w:rFonts w:ascii="Times New Roman" w:hAnsi="Times New Roman" w:cs="Times New Roman"/>
          <w:b/>
          <w:bCs/>
          <w:sz w:val="24"/>
          <w:szCs w:val="24"/>
          <w:lang w:val="en-US"/>
        </w:rPr>
      </w:pPr>
    </w:p>
    <w:p w14:paraId="6AE846F5" w14:textId="4908657E" w:rsidR="008F0343" w:rsidRPr="001506F1" w:rsidRDefault="008F0343" w:rsidP="00C9020D">
      <w:pPr>
        <w:spacing w:after="0" w:line="360" w:lineRule="auto"/>
        <w:jc w:val="both"/>
        <w:rPr>
          <w:rFonts w:ascii="Times New Roman" w:hAnsi="Times New Roman" w:cs="Times New Roman"/>
          <w:b/>
          <w:bCs/>
          <w:sz w:val="24"/>
          <w:szCs w:val="24"/>
          <w:lang w:val="en-US"/>
        </w:rPr>
      </w:pPr>
      <w:r w:rsidRPr="001506F1">
        <w:rPr>
          <w:rFonts w:ascii="Times New Roman" w:hAnsi="Times New Roman" w:cs="Times New Roman"/>
          <w:b/>
          <w:bCs/>
          <w:sz w:val="24"/>
          <w:szCs w:val="24"/>
          <w:lang w:val="en-US"/>
        </w:rPr>
        <w:t>Discuss</w:t>
      </w:r>
      <w:r w:rsidR="001506F1" w:rsidRPr="001506F1">
        <w:rPr>
          <w:rFonts w:ascii="Times New Roman" w:hAnsi="Times New Roman" w:cs="Times New Roman"/>
          <w:b/>
          <w:bCs/>
          <w:sz w:val="24"/>
          <w:szCs w:val="24"/>
          <w:lang w:val="en-US"/>
        </w:rPr>
        <w:t>i</w:t>
      </w:r>
      <w:r w:rsidR="00C9020D" w:rsidRPr="001506F1">
        <w:rPr>
          <w:rFonts w:ascii="Times New Roman" w:hAnsi="Times New Roman" w:cs="Times New Roman"/>
          <w:b/>
          <w:bCs/>
          <w:sz w:val="24"/>
          <w:szCs w:val="24"/>
          <w:lang w:val="en-US"/>
        </w:rPr>
        <w:t>o</w:t>
      </w:r>
      <w:r w:rsidR="001506F1" w:rsidRPr="001506F1">
        <w:rPr>
          <w:rFonts w:ascii="Times New Roman" w:hAnsi="Times New Roman" w:cs="Times New Roman"/>
          <w:b/>
          <w:bCs/>
          <w:sz w:val="24"/>
          <w:szCs w:val="24"/>
          <w:lang w:val="en-US"/>
        </w:rPr>
        <w:t>n</w:t>
      </w:r>
    </w:p>
    <w:p w14:paraId="03E6FB9E" w14:textId="27F93707" w:rsidR="000374F4" w:rsidRPr="001506F1" w:rsidRDefault="00952943" w:rsidP="003765DB">
      <w:pPr>
        <w:spacing w:after="0" w:line="360" w:lineRule="auto"/>
        <w:ind w:firstLine="708"/>
        <w:jc w:val="both"/>
        <w:rPr>
          <w:rFonts w:ascii="Times New Roman" w:hAnsi="Times New Roman" w:cs="Times New Roman"/>
          <w:sz w:val="24"/>
          <w:szCs w:val="24"/>
          <w:lang w:val="en-US"/>
        </w:rPr>
      </w:pPr>
      <w:r w:rsidRPr="001506F1">
        <w:rPr>
          <w:rFonts w:ascii="Times New Roman" w:hAnsi="Times New Roman" w:cs="Times New Roman"/>
          <w:sz w:val="24"/>
          <w:szCs w:val="24"/>
          <w:lang w:val="en-US"/>
        </w:rPr>
        <w:t xml:space="preserve"> </w:t>
      </w:r>
    </w:p>
    <w:p w14:paraId="379A9537" w14:textId="5EE5C6A0" w:rsidR="006A0EB1" w:rsidRPr="003765DB" w:rsidRDefault="006A0EB1" w:rsidP="00E00545">
      <w:pPr>
        <w:spacing w:after="0" w:line="360" w:lineRule="auto"/>
        <w:ind w:firstLine="720"/>
        <w:jc w:val="both"/>
        <w:rPr>
          <w:rFonts w:ascii="Arial" w:hAnsi="Arial" w:cs="Arial"/>
          <w:color w:val="403D39"/>
          <w:sz w:val="18"/>
          <w:szCs w:val="18"/>
          <w:shd w:val="clear" w:color="auto" w:fill="FFFFFF"/>
          <w:lang w:val="en-US"/>
        </w:rPr>
      </w:pPr>
      <w:r w:rsidRPr="003765DB">
        <w:rPr>
          <w:rFonts w:ascii="Times New Roman" w:hAnsi="Times New Roman" w:cs="Times New Roman"/>
          <w:b/>
          <w:bCs/>
          <w:sz w:val="24"/>
          <w:szCs w:val="24"/>
          <w:lang w:val="en-US"/>
        </w:rPr>
        <w:t>Funding</w:t>
      </w:r>
      <w:r w:rsidRPr="003765DB">
        <w:rPr>
          <w:rFonts w:ascii="Arial" w:hAnsi="Arial" w:cs="Arial"/>
          <w:color w:val="403D39"/>
          <w:sz w:val="18"/>
          <w:szCs w:val="18"/>
          <w:shd w:val="clear" w:color="auto" w:fill="FFFFFF"/>
          <w:lang w:val="en-US"/>
        </w:rPr>
        <w:t xml:space="preserve"> </w:t>
      </w:r>
    </w:p>
    <w:p w14:paraId="05EA8A1D" w14:textId="12219456" w:rsidR="009D077D" w:rsidRDefault="008A3F41" w:rsidP="00E00545">
      <w:pPr>
        <w:spacing w:after="0" w:line="360" w:lineRule="auto"/>
        <w:ind w:firstLine="720"/>
        <w:jc w:val="both"/>
        <w:rPr>
          <w:rFonts w:ascii="Times New Roman" w:hAnsi="Times New Roman" w:cs="Times New Roman"/>
          <w:b/>
          <w:bCs/>
          <w:sz w:val="24"/>
          <w:szCs w:val="24"/>
          <w:lang w:val="en-US"/>
        </w:rPr>
      </w:pPr>
      <w:r w:rsidRPr="008A3F41">
        <w:rPr>
          <w:rFonts w:ascii="Times New Roman" w:hAnsi="Times New Roman" w:cs="Times New Roman"/>
          <w:b/>
          <w:bCs/>
          <w:sz w:val="24"/>
          <w:szCs w:val="24"/>
          <w:lang w:val="en-US"/>
        </w:rPr>
        <w:t xml:space="preserve">Authors contributions </w:t>
      </w:r>
    </w:p>
    <w:p w14:paraId="6CA7CF45" w14:textId="718592BF" w:rsidR="004B39F1" w:rsidRPr="0064600C" w:rsidRDefault="00493EFA" w:rsidP="00E00545">
      <w:pPr>
        <w:spacing w:after="0" w:line="360" w:lineRule="auto"/>
        <w:ind w:firstLine="720"/>
        <w:jc w:val="both"/>
        <w:rPr>
          <w:rFonts w:ascii="Times New Roman" w:hAnsi="Times New Roman" w:cs="Times New Roman"/>
          <w:bCs/>
          <w:sz w:val="24"/>
          <w:szCs w:val="24"/>
          <w:highlight w:val="yellow"/>
          <w:lang w:val="en-US"/>
        </w:rPr>
      </w:pPr>
      <w:r w:rsidRPr="0064600C">
        <w:rPr>
          <w:rFonts w:ascii="Times New Roman" w:hAnsi="Times New Roman" w:cs="Times New Roman"/>
          <w:bCs/>
          <w:sz w:val="24"/>
          <w:szCs w:val="24"/>
          <w:highlight w:val="yellow"/>
          <w:lang w:val="en-US"/>
        </w:rPr>
        <w:t>Autor 1</w:t>
      </w:r>
      <w:r w:rsidR="004B39F1" w:rsidRPr="0064600C">
        <w:rPr>
          <w:rFonts w:ascii="Times New Roman" w:hAnsi="Times New Roman" w:cs="Times New Roman"/>
          <w:bCs/>
          <w:sz w:val="24"/>
          <w:szCs w:val="24"/>
          <w:highlight w:val="yellow"/>
          <w:lang w:val="en-US"/>
        </w:rPr>
        <w:t xml:space="preserve">: </w:t>
      </w:r>
      <w:r w:rsidR="00503F16" w:rsidRPr="0064600C">
        <w:rPr>
          <w:rFonts w:ascii="Times New Roman" w:hAnsi="Times New Roman" w:cs="Times New Roman"/>
          <w:bCs/>
          <w:sz w:val="24"/>
          <w:szCs w:val="24"/>
          <w:highlight w:val="yellow"/>
          <w:lang w:val="en-US"/>
        </w:rPr>
        <w:t xml:space="preserve">Conception of the study, </w:t>
      </w:r>
      <w:r w:rsidR="004B39F1" w:rsidRPr="0064600C">
        <w:rPr>
          <w:rFonts w:ascii="Times New Roman" w:hAnsi="Times New Roman" w:cs="Times New Roman"/>
          <w:bCs/>
          <w:sz w:val="24"/>
          <w:szCs w:val="24"/>
          <w:highlight w:val="yellow"/>
          <w:lang w:val="en-US"/>
        </w:rPr>
        <w:t>data analysis</w:t>
      </w:r>
      <w:r w:rsidR="00D0252D" w:rsidRPr="0064600C">
        <w:rPr>
          <w:rFonts w:ascii="Times New Roman" w:hAnsi="Times New Roman" w:cs="Times New Roman"/>
          <w:bCs/>
          <w:sz w:val="24"/>
          <w:szCs w:val="24"/>
          <w:highlight w:val="yellow"/>
          <w:lang w:val="en-US"/>
        </w:rPr>
        <w:t>, interpretation of results</w:t>
      </w:r>
      <w:r w:rsidR="00E257C4" w:rsidRPr="0064600C">
        <w:rPr>
          <w:rFonts w:ascii="Times New Roman" w:hAnsi="Times New Roman" w:cs="Times New Roman"/>
          <w:bCs/>
          <w:sz w:val="24"/>
          <w:szCs w:val="24"/>
          <w:highlight w:val="yellow"/>
          <w:lang w:val="en-US"/>
        </w:rPr>
        <w:t>,</w:t>
      </w:r>
      <w:r w:rsidR="00D0252D" w:rsidRPr="0064600C">
        <w:rPr>
          <w:rFonts w:ascii="Times New Roman" w:hAnsi="Times New Roman" w:cs="Times New Roman"/>
          <w:bCs/>
          <w:sz w:val="24"/>
          <w:szCs w:val="24"/>
          <w:highlight w:val="yellow"/>
          <w:lang w:val="en-US"/>
        </w:rPr>
        <w:t xml:space="preserve"> </w:t>
      </w:r>
      <w:r w:rsidR="004B39F1" w:rsidRPr="0064600C">
        <w:rPr>
          <w:rFonts w:ascii="Times New Roman" w:hAnsi="Times New Roman" w:cs="Times New Roman"/>
          <w:bCs/>
          <w:sz w:val="24"/>
          <w:szCs w:val="24"/>
          <w:highlight w:val="yellow"/>
          <w:lang w:val="en-US"/>
        </w:rPr>
        <w:t>writing the manuscript</w:t>
      </w:r>
      <w:r w:rsidR="00E257C4" w:rsidRPr="0064600C">
        <w:rPr>
          <w:rFonts w:ascii="Times New Roman" w:hAnsi="Times New Roman" w:cs="Times New Roman"/>
          <w:bCs/>
          <w:sz w:val="24"/>
          <w:szCs w:val="24"/>
          <w:highlight w:val="yellow"/>
          <w:lang w:val="en-US"/>
        </w:rPr>
        <w:t>, and final approval of the version to be published</w:t>
      </w:r>
      <w:r w:rsidR="007557AF" w:rsidRPr="0064600C">
        <w:rPr>
          <w:rFonts w:ascii="Times New Roman" w:hAnsi="Times New Roman" w:cs="Times New Roman"/>
          <w:bCs/>
          <w:sz w:val="24"/>
          <w:szCs w:val="24"/>
          <w:highlight w:val="yellow"/>
          <w:lang w:val="en-US"/>
        </w:rPr>
        <w:t>.</w:t>
      </w:r>
      <w:r w:rsidR="004B39F1" w:rsidRPr="0064600C">
        <w:rPr>
          <w:rFonts w:ascii="Times New Roman" w:hAnsi="Times New Roman" w:cs="Times New Roman"/>
          <w:bCs/>
          <w:sz w:val="24"/>
          <w:szCs w:val="24"/>
          <w:highlight w:val="yellow"/>
          <w:lang w:val="en-US"/>
        </w:rPr>
        <w:t xml:space="preserve"> </w:t>
      </w:r>
    </w:p>
    <w:p w14:paraId="2D4450C1" w14:textId="4E923A72" w:rsidR="00B752A4" w:rsidRPr="0064600C" w:rsidRDefault="00493EFA" w:rsidP="00E00545">
      <w:pPr>
        <w:spacing w:after="0" w:line="360" w:lineRule="auto"/>
        <w:ind w:firstLine="720"/>
        <w:jc w:val="both"/>
        <w:rPr>
          <w:rFonts w:ascii="Times New Roman" w:hAnsi="Times New Roman" w:cs="Times New Roman"/>
          <w:bCs/>
          <w:sz w:val="24"/>
          <w:szCs w:val="24"/>
          <w:highlight w:val="yellow"/>
          <w:lang w:val="en-US"/>
        </w:rPr>
      </w:pPr>
      <w:r w:rsidRPr="0064600C">
        <w:rPr>
          <w:rFonts w:ascii="Times New Roman" w:hAnsi="Times New Roman" w:cs="Times New Roman"/>
          <w:bCs/>
          <w:sz w:val="24"/>
          <w:szCs w:val="24"/>
          <w:highlight w:val="yellow"/>
          <w:lang w:val="en-US"/>
        </w:rPr>
        <w:t>Autor 2</w:t>
      </w:r>
      <w:r w:rsidR="00B752A4" w:rsidRPr="0064600C">
        <w:rPr>
          <w:rFonts w:ascii="Times New Roman" w:hAnsi="Times New Roman" w:cs="Times New Roman"/>
          <w:bCs/>
          <w:sz w:val="24"/>
          <w:szCs w:val="24"/>
          <w:highlight w:val="yellow"/>
          <w:lang w:val="en-US"/>
        </w:rPr>
        <w:t>: interpretation of the data</w:t>
      </w:r>
      <w:r w:rsidR="003D08E2" w:rsidRPr="0064600C">
        <w:rPr>
          <w:rFonts w:ascii="Times New Roman" w:hAnsi="Times New Roman" w:cs="Times New Roman"/>
          <w:bCs/>
          <w:sz w:val="24"/>
          <w:szCs w:val="24"/>
          <w:highlight w:val="yellow"/>
          <w:lang w:val="en-US"/>
        </w:rPr>
        <w:t xml:space="preserve">, </w:t>
      </w:r>
      <w:r w:rsidR="00B752A4" w:rsidRPr="0064600C">
        <w:rPr>
          <w:rFonts w:ascii="Times New Roman" w:hAnsi="Times New Roman" w:cs="Times New Roman"/>
          <w:bCs/>
          <w:sz w:val="24"/>
          <w:szCs w:val="24"/>
          <w:highlight w:val="yellow"/>
          <w:lang w:val="en-US"/>
        </w:rPr>
        <w:t xml:space="preserve">revising </w:t>
      </w:r>
      <w:r w:rsidR="002047F2" w:rsidRPr="0064600C">
        <w:rPr>
          <w:rFonts w:ascii="Times New Roman" w:hAnsi="Times New Roman" w:cs="Times New Roman"/>
          <w:bCs/>
          <w:sz w:val="24"/>
          <w:szCs w:val="24"/>
          <w:highlight w:val="yellow"/>
          <w:lang w:val="en-US"/>
        </w:rPr>
        <w:t xml:space="preserve">the </w:t>
      </w:r>
      <w:r w:rsidR="007557AF" w:rsidRPr="0064600C">
        <w:rPr>
          <w:rFonts w:ascii="Times New Roman" w:hAnsi="Times New Roman" w:cs="Times New Roman"/>
          <w:bCs/>
          <w:sz w:val="24"/>
          <w:szCs w:val="24"/>
          <w:highlight w:val="yellow"/>
          <w:lang w:val="en-US"/>
        </w:rPr>
        <w:t xml:space="preserve">manuscript </w:t>
      </w:r>
      <w:r w:rsidR="00B752A4" w:rsidRPr="0064600C">
        <w:rPr>
          <w:rFonts w:ascii="Times New Roman" w:hAnsi="Times New Roman" w:cs="Times New Roman"/>
          <w:bCs/>
          <w:sz w:val="24"/>
          <w:szCs w:val="24"/>
          <w:highlight w:val="yellow"/>
          <w:lang w:val="en-US"/>
        </w:rPr>
        <w:t>for intellectual content</w:t>
      </w:r>
      <w:r w:rsidR="0079293D" w:rsidRPr="0064600C">
        <w:rPr>
          <w:rFonts w:ascii="Times New Roman" w:hAnsi="Times New Roman" w:cs="Times New Roman"/>
          <w:bCs/>
          <w:sz w:val="24"/>
          <w:szCs w:val="24"/>
          <w:highlight w:val="yellow"/>
          <w:lang w:val="en-US"/>
        </w:rPr>
        <w:t xml:space="preserve">, </w:t>
      </w:r>
      <w:r w:rsidR="00B752A4" w:rsidRPr="0064600C">
        <w:rPr>
          <w:rFonts w:ascii="Times New Roman" w:hAnsi="Times New Roman" w:cs="Times New Roman"/>
          <w:bCs/>
          <w:sz w:val="24"/>
          <w:szCs w:val="24"/>
          <w:highlight w:val="yellow"/>
          <w:lang w:val="en-US"/>
        </w:rPr>
        <w:t>and final approval of the version to be published</w:t>
      </w:r>
      <w:r w:rsidR="002047F2" w:rsidRPr="0064600C">
        <w:rPr>
          <w:rFonts w:ascii="Times New Roman" w:hAnsi="Times New Roman" w:cs="Times New Roman"/>
          <w:bCs/>
          <w:sz w:val="24"/>
          <w:szCs w:val="24"/>
          <w:highlight w:val="yellow"/>
          <w:lang w:val="en-US"/>
        </w:rPr>
        <w:t>.</w:t>
      </w:r>
    </w:p>
    <w:p w14:paraId="6084941E" w14:textId="7D59F667" w:rsidR="003D4E31" w:rsidRDefault="00493EFA" w:rsidP="003D4E31">
      <w:pPr>
        <w:spacing w:after="0" w:line="360" w:lineRule="auto"/>
        <w:ind w:firstLine="720"/>
        <w:jc w:val="both"/>
        <w:rPr>
          <w:rFonts w:ascii="Times New Roman" w:hAnsi="Times New Roman" w:cs="Times New Roman"/>
          <w:bCs/>
          <w:sz w:val="24"/>
          <w:szCs w:val="24"/>
          <w:lang w:val="en-US"/>
        </w:rPr>
      </w:pPr>
      <w:r w:rsidRPr="0064600C">
        <w:rPr>
          <w:rFonts w:ascii="Times New Roman" w:hAnsi="Times New Roman" w:cs="Times New Roman"/>
          <w:bCs/>
          <w:sz w:val="24"/>
          <w:szCs w:val="24"/>
          <w:highlight w:val="yellow"/>
          <w:lang w:val="en-US"/>
        </w:rPr>
        <w:t>Autor 3</w:t>
      </w:r>
      <w:r w:rsidR="00CE0697" w:rsidRPr="0064600C">
        <w:rPr>
          <w:rFonts w:ascii="Times New Roman" w:hAnsi="Times New Roman" w:cs="Times New Roman"/>
          <w:bCs/>
          <w:sz w:val="24"/>
          <w:szCs w:val="24"/>
          <w:highlight w:val="yellow"/>
          <w:lang w:val="en-US"/>
        </w:rPr>
        <w:t>:</w:t>
      </w:r>
      <w:r w:rsidR="00CE0697" w:rsidRPr="0064600C">
        <w:rPr>
          <w:rFonts w:ascii="Times New Roman" w:hAnsi="Times New Roman" w:cs="Times New Roman"/>
          <w:b/>
          <w:bCs/>
          <w:sz w:val="24"/>
          <w:szCs w:val="24"/>
          <w:highlight w:val="yellow"/>
          <w:lang w:val="en-US"/>
        </w:rPr>
        <w:t xml:space="preserve"> </w:t>
      </w:r>
      <w:r w:rsidR="00503F16" w:rsidRPr="0064600C">
        <w:rPr>
          <w:rFonts w:ascii="Times New Roman" w:hAnsi="Times New Roman" w:cs="Times New Roman"/>
          <w:bCs/>
          <w:sz w:val="24"/>
          <w:szCs w:val="24"/>
          <w:highlight w:val="yellow"/>
          <w:lang w:val="en-US"/>
        </w:rPr>
        <w:t>Conception of the study</w:t>
      </w:r>
      <w:r w:rsidR="003D4E31" w:rsidRPr="0064600C">
        <w:rPr>
          <w:rFonts w:ascii="Times New Roman" w:hAnsi="Times New Roman" w:cs="Times New Roman"/>
          <w:bCs/>
          <w:sz w:val="24"/>
          <w:szCs w:val="24"/>
          <w:highlight w:val="yellow"/>
          <w:lang w:val="en-US"/>
        </w:rPr>
        <w:t>, interpretation of results</w:t>
      </w:r>
      <w:r w:rsidR="00284D3B" w:rsidRPr="0064600C">
        <w:rPr>
          <w:rFonts w:ascii="Times New Roman" w:hAnsi="Times New Roman" w:cs="Times New Roman"/>
          <w:bCs/>
          <w:sz w:val="24"/>
          <w:szCs w:val="24"/>
          <w:highlight w:val="yellow"/>
          <w:lang w:val="en-US"/>
        </w:rPr>
        <w:t>, writing the manuscript, and final approval of the version to be published.</w:t>
      </w:r>
      <w:r w:rsidR="003D4E31">
        <w:rPr>
          <w:rFonts w:ascii="Times New Roman" w:hAnsi="Times New Roman" w:cs="Times New Roman"/>
          <w:bCs/>
          <w:sz w:val="24"/>
          <w:szCs w:val="24"/>
          <w:lang w:val="en-US"/>
        </w:rPr>
        <w:t xml:space="preserve"> </w:t>
      </w:r>
    </w:p>
    <w:p w14:paraId="01D3EDEB" w14:textId="59332AE6" w:rsidR="00503F16" w:rsidRDefault="00503F16" w:rsidP="00E00545">
      <w:pPr>
        <w:spacing w:after="0" w:line="360" w:lineRule="auto"/>
        <w:ind w:firstLine="720"/>
        <w:jc w:val="both"/>
        <w:rPr>
          <w:rFonts w:ascii="Times New Roman" w:hAnsi="Times New Roman" w:cs="Times New Roman"/>
          <w:b/>
          <w:bCs/>
          <w:sz w:val="24"/>
          <w:szCs w:val="24"/>
          <w:lang w:val="en-US"/>
        </w:rPr>
      </w:pPr>
    </w:p>
    <w:p w14:paraId="52C055B6" w14:textId="77777777" w:rsidR="00503F16" w:rsidRDefault="00503F16" w:rsidP="00E00545">
      <w:pPr>
        <w:spacing w:after="0" w:line="360" w:lineRule="auto"/>
        <w:ind w:firstLine="720"/>
        <w:jc w:val="both"/>
        <w:rPr>
          <w:rFonts w:ascii="Times New Roman" w:hAnsi="Times New Roman" w:cs="Times New Roman"/>
          <w:b/>
          <w:bCs/>
          <w:sz w:val="24"/>
          <w:szCs w:val="24"/>
          <w:lang w:val="en-US"/>
        </w:rPr>
      </w:pPr>
    </w:p>
    <w:p w14:paraId="11C124A6" w14:textId="3A5B11A2" w:rsidR="009D077D" w:rsidRPr="001506F1" w:rsidRDefault="009D077D" w:rsidP="00E00545">
      <w:pPr>
        <w:spacing w:after="0" w:line="360" w:lineRule="auto"/>
        <w:ind w:firstLine="720"/>
        <w:jc w:val="both"/>
        <w:rPr>
          <w:rFonts w:ascii="Times New Roman" w:hAnsi="Times New Roman" w:cs="Times New Roman"/>
          <w:b/>
          <w:bCs/>
          <w:sz w:val="24"/>
          <w:szCs w:val="24"/>
        </w:rPr>
      </w:pPr>
      <w:proofErr w:type="spellStart"/>
      <w:r w:rsidRPr="001506F1">
        <w:rPr>
          <w:rFonts w:ascii="Times New Roman" w:hAnsi="Times New Roman" w:cs="Times New Roman"/>
          <w:b/>
          <w:bCs/>
          <w:sz w:val="24"/>
          <w:szCs w:val="24"/>
        </w:rPr>
        <w:t>Additional</w:t>
      </w:r>
      <w:proofErr w:type="spellEnd"/>
      <w:r w:rsidRPr="001506F1">
        <w:rPr>
          <w:rFonts w:ascii="Times New Roman" w:hAnsi="Times New Roman" w:cs="Times New Roman"/>
          <w:b/>
          <w:bCs/>
          <w:sz w:val="24"/>
          <w:szCs w:val="24"/>
        </w:rPr>
        <w:t xml:space="preserve"> </w:t>
      </w:r>
      <w:proofErr w:type="spellStart"/>
      <w:r w:rsidRPr="001506F1">
        <w:rPr>
          <w:rFonts w:ascii="Times New Roman" w:hAnsi="Times New Roman" w:cs="Times New Roman"/>
          <w:b/>
          <w:bCs/>
          <w:sz w:val="24"/>
          <w:szCs w:val="24"/>
        </w:rPr>
        <w:t>information</w:t>
      </w:r>
      <w:proofErr w:type="spellEnd"/>
      <w:r w:rsidRPr="001506F1">
        <w:rPr>
          <w:rFonts w:ascii="Times New Roman" w:hAnsi="Times New Roman" w:cs="Times New Roman"/>
          <w:b/>
          <w:bCs/>
          <w:sz w:val="24"/>
          <w:szCs w:val="24"/>
        </w:rPr>
        <w:t xml:space="preserve"> </w:t>
      </w:r>
    </w:p>
    <w:p w14:paraId="39A7AAEE" w14:textId="0E476C46" w:rsidR="009D077D" w:rsidRPr="001506F1" w:rsidRDefault="009D077D" w:rsidP="00E00545">
      <w:pPr>
        <w:spacing w:after="0" w:line="360" w:lineRule="auto"/>
        <w:ind w:firstLine="720"/>
        <w:jc w:val="both"/>
        <w:rPr>
          <w:rFonts w:ascii="Times New Roman" w:hAnsi="Times New Roman" w:cs="Times New Roman"/>
          <w:sz w:val="24"/>
          <w:szCs w:val="24"/>
        </w:rPr>
      </w:pPr>
      <w:r w:rsidRPr="001506F1">
        <w:rPr>
          <w:rFonts w:ascii="Times New Roman" w:hAnsi="Times New Roman" w:cs="Times New Roman"/>
          <w:sz w:val="24"/>
          <w:szCs w:val="24"/>
          <w:highlight w:val="yellow"/>
        </w:rPr>
        <w:t>ORCID</w:t>
      </w:r>
    </w:p>
    <w:p w14:paraId="04FD1646" w14:textId="77777777" w:rsidR="00C4693D" w:rsidRPr="001506F1" w:rsidRDefault="00C4693D" w:rsidP="00E00545">
      <w:pPr>
        <w:spacing w:after="0" w:line="360" w:lineRule="auto"/>
        <w:ind w:firstLine="720"/>
        <w:jc w:val="both"/>
        <w:rPr>
          <w:rFonts w:ascii="Arial" w:hAnsi="Arial" w:cs="Arial"/>
          <w:color w:val="403D39"/>
          <w:sz w:val="21"/>
          <w:szCs w:val="21"/>
          <w:shd w:val="clear" w:color="auto" w:fill="FFFFFF"/>
        </w:rPr>
      </w:pPr>
    </w:p>
    <w:p w14:paraId="70552FE5" w14:textId="25B75322" w:rsidR="00713292" w:rsidRPr="001506F1" w:rsidRDefault="009D077D" w:rsidP="00E00545">
      <w:pPr>
        <w:spacing w:after="0" w:line="360" w:lineRule="auto"/>
        <w:ind w:firstLine="720"/>
        <w:jc w:val="both"/>
        <w:rPr>
          <w:rFonts w:ascii="Times New Roman" w:hAnsi="Times New Roman" w:cs="Times New Roman"/>
          <w:b/>
          <w:bCs/>
          <w:color w:val="403D39"/>
          <w:sz w:val="24"/>
          <w:szCs w:val="24"/>
          <w:shd w:val="clear" w:color="auto" w:fill="FFFFFF"/>
        </w:rPr>
      </w:pPr>
      <w:proofErr w:type="spellStart"/>
      <w:r w:rsidRPr="001506F1">
        <w:rPr>
          <w:rFonts w:ascii="Times New Roman" w:hAnsi="Times New Roman" w:cs="Times New Roman"/>
          <w:b/>
          <w:bCs/>
          <w:color w:val="403D39"/>
          <w:sz w:val="24"/>
          <w:szCs w:val="24"/>
          <w:shd w:val="clear" w:color="auto" w:fill="FFFFFF"/>
        </w:rPr>
        <w:t>Acknowledgments</w:t>
      </w:r>
      <w:proofErr w:type="spellEnd"/>
      <w:r w:rsidRPr="001506F1">
        <w:rPr>
          <w:rFonts w:ascii="Times New Roman" w:hAnsi="Times New Roman" w:cs="Times New Roman"/>
          <w:b/>
          <w:bCs/>
          <w:color w:val="403D39"/>
          <w:sz w:val="24"/>
          <w:szCs w:val="24"/>
          <w:shd w:val="clear" w:color="auto" w:fill="FFFFFF"/>
        </w:rPr>
        <w:t xml:space="preserve"> </w:t>
      </w:r>
    </w:p>
    <w:p w14:paraId="0F1B5051" w14:textId="77777777" w:rsidR="00F42F02" w:rsidRPr="001506F1" w:rsidRDefault="00F42F02" w:rsidP="00E00545">
      <w:pPr>
        <w:spacing w:after="0" w:line="360" w:lineRule="auto"/>
        <w:ind w:firstLine="720"/>
        <w:jc w:val="both"/>
        <w:rPr>
          <w:rFonts w:ascii="Arial" w:hAnsi="Arial" w:cs="Arial"/>
          <w:color w:val="403D39"/>
          <w:sz w:val="21"/>
          <w:szCs w:val="21"/>
          <w:shd w:val="clear" w:color="auto" w:fill="FFFFFF"/>
        </w:rPr>
      </w:pPr>
    </w:p>
    <w:p w14:paraId="25E4EB19" w14:textId="77777777" w:rsidR="008F0343" w:rsidRPr="001506F1" w:rsidRDefault="008F0343" w:rsidP="00E00545">
      <w:pPr>
        <w:spacing w:line="360" w:lineRule="auto"/>
        <w:rPr>
          <w:rFonts w:ascii="Times New Roman" w:hAnsi="Times New Roman" w:cs="Times New Roman"/>
          <w:sz w:val="24"/>
          <w:szCs w:val="24"/>
        </w:rPr>
      </w:pPr>
      <w:r w:rsidRPr="001506F1">
        <w:rPr>
          <w:rFonts w:ascii="Times New Roman" w:hAnsi="Times New Roman" w:cs="Times New Roman"/>
          <w:sz w:val="24"/>
          <w:szCs w:val="24"/>
        </w:rPr>
        <w:lastRenderedPageBreak/>
        <w:br w:type="page"/>
      </w:r>
    </w:p>
    <w:p w14:paraId="60E9CA8E" w14:textId="54FEB2A6" w:rsidR="00983C4F" w:rsidRPr="001506F1" w:rsidRDefault="009551AB" w:rsidP="00D62074">
      <w:pPr>
        <w:spacing w:after="0" w:line="360" w:lineRule="auto"/>
        <w:jc w:val="both"/>
        <w:rPr>
          <w:rFonts w:ascii="Times New Roman" w:hAnsi="Times New Roman" w:cs="Times New Roman"/>
          <w:b/>
          <w:bCs/>
          <w:sz w:val="24"/>
          <w:szCs w:val="24"/>
        </w:rPr>
      </w:pPr>
      <w:proofErr w:type="spellStart"/>
      <w:r w:rsidRPr="001506F1">
        <w:rPr>
          <w:rFonts w:ascii="Times New Roman" w:hAnsi="Times New Roman" w:cs="Times New Roman"/>
          <w:b/>
          <w:bCs/>
          <w:sz w:val="24"/>
          <w:szCs w:val="24"/>
        </w:rPr>
        <w:lastRenderedPageBreak/>
        <w:t>Refer</w:t>
      </w:r>
      <w:r w:rsidR="00F42F02" w:rsidRPr="001506F1">
        <w:rPr>
          <w:rFonts w:ascii="Times New Roman" w:hAnsi="Times New Roman" w:cs="Times New Roman"/>
          <w:b/>
          <w:bCs/>
          <w:sz w:val="24"/>
          <w:szCs w:val="24"/>
        </w:rPr>
        <w:t>ences</w:t>
      </w:r>
      <w:proofErr w:type="spellEnd"/>
    </w:p>
    <w:p w14:paraId="27D1AE11" w14:textId="094CA9BD" w:rsidR="00D62074" w:rsidRDefault="00D62074" w:rsidP="004C4CE8">
      <w:pPr>
        <w:spacing w:after="0" w:line="360" w:lineRule="auto"/>
        <w:ind w:firstLine="708"/>
        <w:jc w:val="both"/>
        <w:rPr>
          <w:rFonts w:ascii="Times New Roman" w:hAnsi="Times New Roman" w:cs="Times New Roman"/>
          <w:sz w:val="24"/>
          <w:szCs w:val="24"/>
        </w:rPr>
      </w:pPr>
      <w:r w:rsidRPr="004C4CE8">
        <w:rPr>
          <w:rFonts w:ascii="Times New Roman" w:hAnsi="Times New Roman" w:cs="Times New Roman"/>
          <w:sz w:val="24"/>
          <w:szCs w:val="24"/>
          <w:highlight w:val="yellow"/>
        </w:rPr>
        <w:t xml:space="preserve">Inserir aqui </w:t>
      </w:r>
      <w:r w:rsidR="004C4CE8" w:rsidRPr="004C4CE8">
        <w:rPr>
          <w:rFonts w:ascii="Times New Roman" w:hAnsi="Times New Roman" w:cs="Times New Roman"/>
          <w:sz w:val="24"/>
          <w:szCs w:val="24"/>
          <w:highlight w:val="yellow"/>
        </w:rPr>
        <w:t xml:space="preserve">a lista de referências gerada pelo </w:t>
      </w:r>
      <w:proofErr w:type="spellStart"/>
      <w:r w:rsidR="004C4CE8" w:rsidRPr="004C4CE8">
        <w:rPr>
          <w:rFonts w:ascii="Times New Roman" w:hAnsi="Times New Roman" w:cs="Times New Roman"/>
          <w:sz w:val="24"/>
          <w:szCs w:val="24"/>
          <w:highlight w:val="yellow"/>
        </w:rPr>
        <w:t>Zotero</w:t>
      </w:r>
      <w:proofErr w:type="spellEnd"/>
    </w:p>
    <w:p w14:paraId="115C06D0" w14:textId="5CC4ACAC" w:rsidR="00050123" w:rsidRDefault="00050123">
      <w:pPr>
        <w:rPr>
          <w:rFonts w:ascii="Times New Roman" w:hAnsi="Times New Roman" w:cs="Times New Roman"/>
          <w:sz w:val="24"/>
          <w:szCs w:val="24"/>
        </w:rPr>
      </w:pPr>
      <w:r>
        <w:rPr>
          <w:rFonts w:ascii="Times New Roman" w:hAnsi="Times New Roman" w:cs="Times New Roman"/>
          <w:sz w:val="24"/>
          <w:szCs w:val="24"/>
        </w:rPr>
        <w:br w:type="page"/>
      </w:r>
    </w:p>
    <w:p w14:paraId="00213761" w14:textId="7D428A60" w:rsidR="004C4CE8" w:rsidRPr="00050123" w:rsidRDefault="00050123" w:rsidP="004C4CE8">
      <w:pPr>
        <w:spacing w:after="0" w:line="360" w:lineRule="auto"/>
        <w:jc w:val="both"/>
        <w:rPr>
          <w:rFonts w:ascii="Times New Roman" w:hAnsi="Times New Roman" w:cs="Times New Roman"/>
          <w:b/>
          <w:bCs/>
          <w:sz w:val="24"/>
          <w:szCs w:val="24"/>
        </w:rPr>
      </w:pPr>
      <w:r w:rsidRPr="00050123">
        <w:rPr>
          <w:rFonts w:ascii="Times New Roman" w:hAnsi="Times New Roman" w:cs="Times New Roman"/>
          <w:b/>
          <w:bCs/>
          <w:sz w:val="24"/>
          <w:szCs w:val="24"/>
        </w:rPr>
        <w:lastRenderedPageBreak/>
        <w:t>Figuras e Tabelas</w:t>
      </w:r>
    </w:p>
    <w:p w14:paraId="727951BC" w14:textId="77777777" w:rsidR="00050123" w:rsidRPr="004C4CE8" w:rsidRDefault="00050123" w:rsidP="004C4CE8">
      <w:pPr>
        <w:spacing w:after="0" w:line="360" w:lineRule="auto"/>
        <w:jc w:val="both"/>
        <w:rPr>
          <w:rFonts w:ascii="Times New Roman" w:hAnsi="Times New Roman" w:cs="Times New Roman"/>
          <w:sz w:val="24"/>
          <w:szCs w:val="24"/>
        </w:rPr>
      </w:pPr>
    </w:p>
    <w:sectPr w:rsidR="00050123" w:rsidRPr="004C4CE8" w:rsidSect="00866CF3">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Rodrigo Citton Padilha dos Reis" w:date="2024-01-30T15:35:00Z" w:initials="RCPdR">
    <w:p w14:paraId="2A4AC821" w14:textId="77777777" w:rsidR="001506F1" w:rsidRDefault="001506F1" w:rsidP="001506F1">
      <w:pPr>
        <w:pStyle w:val="Textodecomentrio"/>
      </w:pPr>
      <w:r>
        <w:rPr>
          <w:rStyle w:val="Refdecomentrio"/>
        </w:rPr>
        <w:annotationRef/>
      </w:r>
      <w:r>
        <w:rPr>
          <w:color w:val="000000"/>
        </w:rPr>
        <w:t>(FONTE RITA??? prof, procurei possíveis artigos, mas não achei)</w:t>
      </w:r>
    </w:p>
  </w:comment>
  <w:comment w:id="28" w:author="Rodrigo Citton Padilha dos Reis" w:date="2024-01-30T15:37:00Z" w:initials="RCPdR">
    <w:p w14:paraId="0C65A643" w14:textId="77777777" w:rsidR="001506F1" w:rsidRDefault="001506F1" w:rsidP="001506F1">
      <w:pPr>
        <w:pStyle w:val="Textodecomentrio"/>
      </w:pPr>
      <w:r>
        <w:rPr>
          <w:rStyle w:val="Refdecomentrio"/>
        </w:rPr>
        <w:annotationRef/>
      </w:r>
      <w:r>
        <w:rPr>
          <w:color w:val="000000"/>
        </w:rPr>
        <w:t>(Supplement app1 87 risk, 2020)</w:t>
      </w:r>
    </w:p>
  </w:comment>
  <w:comment w:id="36" w:author="Rodrigo Citton Padilha dos Reis" w:date="2024-01-30T15:38:00Z" w:initials="RCPdR">
    <w:p w14:paraId="54AA4091" w14:textId="77777777" w:rsidR="001506F1" w:rsidRDefault="001506F1" w:rsidP="001506F1">
      <w:pPr>
        <w:pStyle w:val="Textodecomentrio"/>
      </w:pPr>
      <w:r>
        <w:rPr>
          <w:rStyle w:val="Refdecomentrio"/>
        </w:rPr>
        <w:annotationRef/>
      </w:r>
      <w:r>
        <w:rPr>
          <w:color w:val="000000"/>
        </w:rPr>
        <w:t>(Anamag FT, 2023)</w:t>
      </w:r>
    </w:p>
  </w:comment>
  <w:comment w:id="61" w:author="Rodrigo Citton Padilha dos Reis" w:date="2024-01-30T16:01:00Z" w:initials="RCPdR">
    <w:p w14:paraId="41785CE4" w14:textId="77777777" w:rsidR="007778E9" w:rsidRDefault="007778E9" w:rsidP="007778E9">
      <w:pPr>
        <w:pStyle w:val="Textodecomentrio"/>
      </w:pPr>
      <w:r>
        <w:rPr>
          <w:rStyle w:val="Refdecomentrio"/>
        </w:rPr>
        <w:annotationRef/>
      </w:r>
      <w:r>
        <w:rPr>
          <w:color w:val="000000"/>
        </w:rPr>
        <w:t>(Wirth,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AC821" w15:done="0"/>
  <w15:commentEx w15:paraId="0C65A643" w15:done="0"/>
  <w15:commentEx w15:paraId="54AA4091" w15:done="0"/>
  <w15:commentEx w15:paraId="41785C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8C425E" w16cex:dateUtc="2024-01-30T18:35:00Z"/>
  <w16cex:commentExtensible w16cex:durableId="50D102EB" w16cex:dateUtc="2024-01-30T18:37:00Z"/>
  <w16cex:commentExtensible w16cex:durableId="13A40B76" w16cex:dateUtc="2024-01-30T18:38:00Z"/>
  <w16cex:commentExtensible w16cex:durableId="30EF4E0C" w16cex:dateUtc="2024-01-30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AC821" w16cid:durableId="3E8C425E"/>
  <w16cid:commentId w16cid:paraId="0C65A643" w16cid:durableId="50D102EB"/>
  <w16cid:commentId w16cid:paraId="54AA4091" w16cid:durableId="13A40B76"/>
  <w16cid:commentId w16cid:paraId="41785CE4" w16cid:durableId="30EF4E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1109D" w14:textId="77777777" w:rsidR="00866CF3" w:rsidRDefault="00866CF3" w:rsidP="000754FC">
      <w:pPr>
        <w:spacing w:after="0" w:line="240" w:lineRule="auto"/>
      </w:pPr>
      <w:r>
        <w:separator/>
      </w:r>
    </w:p>
  </w:endnote>
  <w:endnote w:type="continuationSeparator" w:id="0">
    <w:p w14:paraId="10EA3150" w14:textId="77777777" w:rsidR="00866CF3" w:rsidRDefault="00866CF3" w:rsidP="0007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5462" w14:textId="77777777" w:rsidR="001506F1" w:rsidRDefault="001506F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906003"/>
      <w:docPartObj>
        <w:docPartGallery w:val="Page Numbers (Bottom of Page)"/>
        <w:docPartUnique/>
      </w:docPartObj>
    </w:sdtPr>
    <w:sdtEndPr/>
    <w:sdtContent>
      <w:p w14:paraId="2E6FC1F9" w14:textId="6479F3D6" w:rsidR="00453117" w:rsidRDefault="00453117">
        <w:pPr>
          <w:pStyle w:val="Rodap"/>
          <w:jc w:val="right"/>
        </w:pPr>
        <w:r>
          <w:fldChar w:fldCharType="begin"/>
        </w:r>
        <w:r>
          <w:instrText>PAGE   \* MERGEFORMAT</w:instrText>
        </w:r>
        <w:r>
          <w:fldChar w:fldCharType="separate"/>
        </w:r>
        <w:r>
          <w:t>2</w:t>
        </w:r>
        <w:r>
          <w:fldChar w:fldCharType="end"/>
        </w:r>
      </w:p>
    </w:sdtContent>
  </w:sdt>
  <w:p w14:paraId="01F3EB6B" w14:textId="77777777" w:rsidR="00453117" w:rsidRDefault="0045311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68CC" w14:textId="77777777" w:rsidR="001506F1" w:rsidRDefault="001506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3DD8" w14:textId="77777777" w:rsidR="00866CF3" w:rsidRDefault="00866CF3" w:rsidP="000754FC">
      <w:pPr>
        <w:spacing w:after="0" w:line="240" w:lineRule="auto"/>
      </w:pPr>
      <w:r>
        <w:separator/>
      </w:r>
    </w:p>
  </w:footnote>
  <w:footnote w:type="continuationSeparator" w:id="0">
    <w:p w14:paraId="4635D8D8" w14:textId="77777777" w:rsidR="00866CF3" w:rsidRDefault="00866CF3" w:rsidP="00075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02AE" w14:textId="77777777" w:rsidR="001506F1" w:rsidRDefault="001506F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C268" w14:textId="6CF3C96B" w:rsidR="000754FC" w:rsidRPr="001506F1" w:rsidRDefault="001506F1" w:rsidP="001506F1">
    <w:pPr>
      <w:pStyle w:val="Cabealho"/>
      <w:rPr>
        <w:lang w:val="en-US"/>
      </w:rPr>
    </w:pPr>
    <w:r w:rsidRPr="001506F1">
      <w:rPr>
        <w:rFonts w:ascii="Arial" w:hAnsi="Arial" w:cs="Arial"/>
        <w:color w:val="403D39"/>
        <w:sz w:val="21"/>
        <w:szCs w:val="21"/>
        <w:shd w:val="clear" w:color="auto" w:fill="FFFFFF"/>
        <w:lang w:val="en-US"/>
      </w:rPr>
      <w:t>The burden of high fasting plasma glucose in South American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20CDD" w14:textId="77777777" w:rsidR="001506F1" w:rsidRDefault="001506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6025"/>
    <w:multiLevelType w:val="hybridMultilevel"/>
    <w:tmpl w:val="602A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659A6"/>
    <w:multiLevelType w:val="multilevel"/>
    <w:tmpl w:val="E6F6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A580E"/>
    <w:multiLevelType w:val="hybridMultilevel"/>
    <w:tmpl w:val="FC34F7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E8223A9"/>
    <w:multiLevelType w:val="multilevel"/>
    <w:tmpl w:val="ACC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176872">
    <w:abstractNumId w:val="2"/>
  </w:num>
  <w:num w:numId="2" w16cid:durableId="811796115">
    <w:abstractNumId w:val="0"/>
  </w:num>
  <w:num w:numId="3" w16cid:durableId="826751594">
    <w:abstractNumId w:val="3"/>
  </w:num>
  <w:num w:numId="4" w16cid:durableId="5831513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Citton Padilha dos Reis">
    <w15:presenceInfo w15:providerId="Windows Live" w15:userId="eec428a54d56c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2MjC2NDK1NDc1MbdU0lEKTi0uzszPAykwqQUAX85EsiwAAAA="/>
  </w:docVars>
  <w:rsids>
    <w:rsidRoot w:val="00091301"/>
    <w:rsid w:val="000011D8"/>
    <w:rsid w:val="00004A0E"/>
    <w:rsid w:val="00006701"/>
    <w:rsid w:val="00007B71"/>
    <w:rsid w:val="00016B45"/>
    <w:rsid w:val="00020C65"/>
    <w:rsid w:val="0002425D"/>
    <w:rsid w:val="00032D99"/>
    <w:rsid w:val="00033B2B"/>
    <w:rsid w:val="000365CC"/>
    <w:rsid w:val="000374F4"/>
    <w:rsid w:val="0004325E"/>
    <w:rsid w:val="00050123"/>
    <w:rsid w:val="00052615"/>
    <w:rsid w:val="00053DA3"/>
    <w:rsid w:val="000618C0"/>
    <w:rsid w:val="0006448A"/>
    <w:rsid w:val="00067304"/>
    <w:rsid w:val="000734BD"/>
    <w:rsid w:val="00073736"/>
    <w:rsid w:val="000754FC"/>
    <w:rsid w:val="0008101D"/>
    <w:rsid w:val="0008126F"/>
    <w:rsid w:val="0008201D"/>
    <w:rsid w:val="00082E08"/>
    <w:rsid w:val="00083A20"/>
    <w:rsid w:val="00091301"/>
    <w:rsid w:val="000913DB"/>
    <w:rsid w:val="000962FC"/>
    <w:rsid w:val="000A06D4"/>
    <w:rsid w:val="000A225C"/>
    <w:rsid w:val="000A23B1"/>
    <w:rsid w:val="000A63BC"/>
    <w:rsid w:val="000B121C"/>
    <w:rsid w:val="000B2DB8"/>
    <w:rsid w:val="000B3E99"/>
    <w:rsid w:val="000B4331"/>
    <w:rsid w:val="000C2393"/>
    <w:rsid w:val="000C3EFC"/>
    <w:rsid w:val="000C768D"/>
    <w:rsid w:val="000D09E5"/>
    <w:rsid w:val="000D5ACF"/>
    <w:rsid w:val="000D76A0"/>
    <w:rsid w:val="000E6D51"/>
    <w:rsid w:val="000E6D90"/>
    <w:rsid w:val="000F0428"/>
    <w:rsid w:val="000F3044"/>
    <w:rsid w:val="000F5790"/>
    <w:rsid w:val="000F7F58"/>
    <w:rsid w:val="00106DE3"/>
    <w:rsid w:val="00112C53"/>
    <w:rsid w:val="00113C88"/>
    <w:rsid w:val="00117151"/>
    <w:rsid w:val="001203E2"/>
    <w:rsid w:val="001213F3"/>
    <w:rsid w:val="00122D75"/>
    <w:rsid w:val="00124A39"/>
    <w:rsid w:val="0013090A"/>
    <w:rsid w:val="00131D0A"/>
    <w:rsid w:val="00131EF7"/>
    <w:rsid w:val="0013598E"/>
    <w:rsid w:val="00135F26"/>
    <w:rsid w:val="0013613D"/>
    <w:rsid w:val="0013634F"/>
    <w:rsid w:val="00137C36"/>
    <w:rsid w:val="00146C34"/>
    <w:rsid w:val="0015016A"/>
    <w:rsid w:val="001506F1"/>
    <w:rsid w:val="0015154C"/>
    <w:rsid w:val="001550C9"/>
    <w:rsid w:val="00155BEE"/>
    <w:rsid w:val="00162883"/>
    <w:rsid w:val="00163236"/>
    <w:rsid w:val="0016350F"/>
    <w:rsid w:val="00164C37"/>
    <w:rsid w:val="00165D4E"/>
    <w:rsid w:val="00166740"/>
    <w:rsid w:val="00167DEE"/>
    <w:rsid w:val="00171B25"/>
    <w:rsid w:val="00171D03"/>
    <w:rsid w:val="001727D9"/>
    <w:rsid w:val="00174F97"/>
    <w:rsid w:val="001809ED"/>
    <w:rsid w:val="00187D8F"/>
    <w:rsid w:val="00195136"/>
    <w:rsid w:val="001A4C53"/>
    <w:rsid w:val="001A4E99"/>
    <w:rsid w:val="001B47D9"/>
    <w:rsid w:val="001B5AD1"/>
    <w:rsid w:val="001C38DF"/>
    <w:rsid w:val="001C43DC"/>
    <w:rsid w:val="001D3803"/>
    <w:rsid w:val="001D6E2B"/>
    <w:rsid w:val="001D7EB4"/>
    <w:rsid w:val="001E2E7C"/>
    <w:rsid w:val="001E77F9"/>
    <w:rsid w:val="001F171B"/>
    <w:rsid w:val="001F2A4C"/>
    <w:rsid w:val="001F34AB"/>
    <w:rsid w:val="002032B8"/>
    <w:rsid w:val="00203EBE"/>
    <w:rsid w:val="0020409E"/>
    <w:rsid w:val="002047F2"/>
    <w:rsid w:val="002117BE"/>
    <w:rsid w:val="0021226F"/>
    <w:rsid w:val="002126F6"/>
    <w:rsid w:val="00215A79"/>
    <w:rsid w:val="00220407"/>
    <w:rsid w:val="002212C1"/>
    <w:rsid w:val="00221CEF"/>
    <w:rsid w:val="00223196"/>
    <w:rsid w:val="00225AC0"/>
    <w:rsid w:val="00225BBF"/>
    <w:rsid w:val="002265CE"/>
    <w:rsid w:val="00227E89"/>
    <w:rsid w:val="00227F84"/>
    <w:rsid w:val="00232557"/>
    <w:rsid w:val="00236EFA"/>
    <w:rsid w:val="00240663"/>
    <w:rsid w:val="00244B3B"/>
    <w:rsid w:val="00244EAA"/>
    <w:rsid w:val="00245A6A"/>
    <w:rsid w:val="0025241E"/>
    <w:rsid w:val="00252F33"/>
    <w:rsid w:val="00253C0D"/>
    <w:rsid w:val="00255F69"/>
    <w:rsid w:val="00256F33"/>
    <w:rsid w:val="00260EC3"/>
    <w:rsid w:val="002620BB"/>
    <w:rsid w:val="0026547B"/>
    <w:rsid w:val="00265480"/>
    <w:rsid w:val="00266F0E"/>
    <w:rsid w:val="00276C8C"/>
    <w:rsid w:val="00277CCF"/>
    <w:rsid w:val="00280C96"/>
    <w:rsid w:val="0028362B"/>
    <w:rsid w:val="0028472D"/>
    <w:rsid w:val="00284D3B"/>
    <w:rsid w:val="00285374"/>
    <w:rsid w:val="0028781F"/>
    <w:rsid w:val="002A0622"/>
    <w:rsid w:val="002A1445"/>
    <w:rsid w:val="002A44C8"/>
    <w:rsid w:val="002A63D4"/>
    <w:rsid w:val="002B3085"/>
    <w:rsid w:val="002C2B18"/>
    <w:rsid w:val="002D31D0"/>
    <w:rsid w:val="002D4568"/>
    <w:rsid w:val="002D789F"/>
    <w:rsid w:val="002D7FA6"/>
    <w:rsid w:val="002E5F9A"/>
    <w:rsid w:val="002E7C36"/>
    <w:rsid w:val="002F14D5"/>
    <w:rsid w:val="002F178F"/>
    <w:rsid w:val="002F1839"/>
    <w:rsid w:val="002F35F2"/>
    <w:rsid w:val="002F45AD"/>
    <w:rsid w:val="003043C7"/>
    <w:rsid w:val="003067ED"/>
    <w:rsid w:val="00311847"/>
    <w:rsid w:val="00317839"/>
    <w:rsid w:val="0032149C"/>
    <w:rsid w:val="00321CA5"/>
    <w:rsid w:val="00325517"/>
    <w:rsid w:val="003320D9"/>
    <w:rsid w:val="0033234B"/>
    <w:rsid w:val="00332A9A"/>
    <w:rsid w:val="003333EE"/>
    <w:rsid w:val="0034277E"/>
    <w:rsid w:val="0035189C"/>
    <w:rsid w:val="00352662"/>
    <w:rsid w:val="0035284D"/>
    <w:rsid w:val="00356E10"/>
    <w:rsid w:val="00357AC9"/>
    <w:rsid w:val="00357FED"/>
    <w:rsid w:val="00360154"/>
    <w:rsid w:val="003626B7"/>
    <w:rsid w:val="00363112"/>
    <w:rsid w:val="00364564"/>
    <w:rsid w:val="003645FB"/>
    <w:rsid w:val="003741A2"/>
    <w:rsid w:val="003765DB"/>
    <w:rsid w:val="003827AA"/>
    <w:rsid w:val="00384AE9"/>
    <w:rsid w:val="003858C9"/>
    <w:rsid w:val="0039624A"/>
    <w:rsid w:val="0039764F"/>
    <w:rsid w:val="003A0BE5"/>
    <w:rsid w:val="003C0E51"/>
    <w:rsid w:val="003C630B"/>
    <w:rsid w:val="003D08E2"/>
    <w:rsid w:val="003D4D3D"/>
    <w:rsid w:val="003D4E31"/>
    <w:rsid w:val="003E12D5"/>
    <w:rsid w:val="003E51C3"/>
    <w:rsid w:val="003F04CB"/>
    <w:rsid w:val="003F21EF"/>
    <w:rsid w:val="003F2AFA"/>
    <w:rsid w:val="003F6512"/>
    <w:rsid w:val="0040110B"/>
    <w:rsid w:val="0040275A"/>
    <w:rsid w:val="004028E9"/>
    <w:rsid w:val="00406C1D"/>
    <w:rsid w:val="00407421"/>
    <w:rsid w:val="00410476"/>
    <w:rsid w:val="004105C9"/>
    <w:rsid w:val="00416A06"/>
    <w:rsid w:val="00417B43"/>
    <w:rsid w:val="00420346"/>
    <w:rsid w:val="00423C4D"/>
    <w:rsid w:val="00425B37"/>
    <w:rsid w:val="004273F1"/>
    <w:rsid w:val="0043180C"/>
    <w:rsid w:val="00436715"/>
    <w:rsid w:val="004403C2"/>
    <w:rsid w:val="00442E2E"/>
    <w:rsid w:val="0044432A"/>
    <w:rsid w:val="00453117"/>
    <w:rsid w:val="00454939"/>
    <w:rsid w:val="004565EF"/>
    <w:rsid w:val="0046128E"/>
    <w:rsid w:val="00464AA4"/>
    <w:rsid w:val="00464C6F"/>
    <w:rsid w:val="004669E1"/>
    <w:rsid w:val="004709BA"/>
    <w:rsid w:val="004778FC"/>
    <w:rsid w:val="0048128D"/>
    <w:rsid w:val="00487062"/>
    <w:rsid w:val="0049260B"/>
    <w:rsid w:val="00493151"/>
    <w:rsid w:val="00493C88"/>
    <w:rsid w:val="00493EFA"/>
    <w:rsid w:val="004A3DDD"/>
    <w:rsid w:val="004A63B3"/>
    <w:rsid w:val="004B0D7B"/>
    <w:rsid w:val="004B13F4"/>
    <w:rsid w:val="004B31CD"/>
    <w:rsid w:val="004B39F1"/>
    <w:rsid w:val="004C0C82"/>
    <w:rsid w:val="004C10F8"/>
    <w:rsid w:val="004C4CE8"/>
    <w:rsid w:val="004C56D4"/>
    <w:rsid w:val="004C6FCF"/>
    <w:rsid w:val="004D0E6C"/>
    <w:rsid w:val="004E5B98"/>
    <w:rsid w:val="004F0A86"/>
    <w:rsid w:val="004F3DF4"/>
    <w:rsid w:val="005017F2"/>
    <w:rsid w:val="0050260A"/>
    <w:rsid w:val="00503F16"/>
    <w:rsid w:val="00510AD1"/>
    <w:rsid w:val="00512034"/>
    <w:rsid w:val="00513F59"/>
    <w:rsid w:val="00516398"/>
    <w:rsid w:val="0052067B"/>
    <w:rsid w:val="00524C32"/>
    <w:rsid w:val="005266D5"/>
    <w:rsid w:val="005268F8"/>
    <w:rsid w:val="005272E4"/>
    <w:rsid w:val="00535065"/>
    <w:rsid w:val="00552860"/>
    <w:rsid w:val="00553F46"/>
    <w:rsid w:val="00555149"/>
    <w:rsid w:val="00564706"/>
    <w:rsid w:val="0056703B"/>
    <w:rsid w:val="00573EFE"/>
    <w:rsid w:val="0058211B"/>
    <w:rsid w:val="00582526"/>
    <w:rsid w:val="005872D3"/>
    <w:rsid w:val="00590651"/>
    <w:rsid w:val="00590E94"/>
    <w:rsid w:val="00591004"/>
    <w:rsid w:val="0059380A"/>
    <w:rsid w:val="00593B70"/>
    <w:rsid w:val="005A1DFB"/>
    <w:rsid w:val="005B06B4"/>
    <w:rsid w:val="005B1BD0"/>
    <w:rsid w:val="005B2E8A"/>
    <w:rsid w:val="005D30B2"/>
    <w:rsid w:val="005D3B37"/>
    <w:rsid w:val="005D5717"/>
    <w:rsid w:val="005E2738"/>
    <w:rsid w:val="005E47CF"/>
    <w:rsid w:val="005E5692"/>
    <w:rsid w:val="005E6724"/>
    <w:rsid w:val="005F21D3"/>
    <w:rsid w:val="005F2961"/>
    <w:rsid w:val="005F2995"/>
    <w:rsid w:val="005F335E"/>
    <w:rsid w:val="005F5D35"/>
    <w:rsid w:val="0060016F"/>
    <w:rsid w:val="00602513"/>
    <w:rsid w:val="0060276A"/>
    <w:rsid w:val="00603063"/>
    <w:rsid w:val="00603131"/>
    <w:rsid w:val="0060753B"/>
    <w:rsid w:val="006219C7"/>
    <w:rsid w:val="00622A5A"/>
    <w:rsid w:val="00624FB4"/>
    <w:rsid w:val="00627132"/>
    <w:rsid w:val="006354F4"/>
    <w:rsid w:val="006356F0"/>
    <w:rsid w:val="00635D4F"/>
    <w:rsid w:val="0064600C"/>
    <w:rsid w:val="00652D55"/>
    <w:rsid w:val="006556F0"/>
    <w:rsid w:val="00657172"/>
    <w:rsid w:val="006638E9"/>
    <w:rsid w:val="00665925"/>
    <w:rsid w:val="00666926"/>
    <w:rsid w:val="00670FB1"/>
    <w:rsid w:val="00672B49"/>
    <w:rsid w:val="00673F52"/>
    <w:rsid w:val="0067534C"/>
    <w:rsid w:val="00675C66"/>
    <w:rsid w:val="00675D4B"/>
    <w:rsid w:val="0067743E"/>
    <w:rsid w:val="00681C08"/>
    <w:rsid w:val="0068279F"/>
    <w:rsid w:val="00690682"/>
    <w:rsid w:val="00692A66"/>
    <w:rsid w:val="00693665"/>
    <w:rsid w:val="0069460F"/>
    <w:rsid w:val="00697D48"/>
    <w:rsid w:val="006A0EB1"/>
    <w:rsid w:val="006A5DEB"/>
    <w:rsid w:val="006B1CAB"/>
    <w:rsid w:val="006B6F1A"/>
    <w:rsid w:val="006C1D67"/>
    <w:rsid w:val="006C7170"/>
    <w:rsid w:val="006D3C8A"/>
    <w:rsid w:val="006D4BF1"/>
    <w:rsid w:val="006D669A"/>
    <w:rsid w:val="006E04E7"/>
    <w:rsid w:val="006E05CB"/>
    <w:rsid w:val="006E2249"/>
    <w:rsid w:val="006E6E62"/>
    <w:rsid w:val="006F2F09"/>
    <w:rsid w:val="00713292"/>
    <w:rsid w:val="007274E9"/>
    <w:rsid w:val="00733996"/>
    <w:rsid w:val="00736B3F"/>
    <w:rsid w:val="00737C15"/>
    <w:rsid w:val="007424E6"/>
    <w:rsid w:val="007430B0"/>
    <w:rsid w:val="007431BF"/>
    <w:rsid w:val="00745975"/>
    <w:rsid w:val="00751641"/>
    <w:rsid w:val="00751BE8"/>
    <w:rsid w:val="0075305B"/>
    <w:rsid w:val="00753998"/>
    <w:rsid w:val="007557AF"/>
    <w:rsid w:val="007618F9"/>
    <w:rsid w:val="00761F63"/>
    <w:rsid w:val="00773373"/>
    <w:rsid w:val="0077371F"/>
    <w:rsid w:val="0077541D"/>
    <w:rsid w:val="00777505"/>
    <w:rsid w:val="007778E9"/>
    <w:rsid w:val="00777DF6"/>
    <w:rsid w:val="007829CB"/>
    <w:rsid w:val="007900B9"/>
    <w:rsid w:val="0079040F"/>
    <w:rsid w:val="0079293D"/>
    <w:rsid w:val="00797738"/>
    <w:rsid w:val="007A11BB"/>
    <w:rsid w:val="007A391B"/>
    <w:rsid w:val="007A482F"/>
    <w:rsid w:val="007A5C5D"/>
    <w:rsid w:val="007A7BF9"/>
    <w:rsid w:val="007A7ECC"/>
    <w:rsid w:val="007B25D8"/>
    <w:rsid w:val="007B29F7"/>
    <w:rsid w:val="007C1EFE"/>
    <w:rsid w:val="007D11F3"/>
    <w:rsid w:val="007D3844"/>
    <w:rsid w:val="007D7272"/>
    <w:rsid w:val="007E10D1"/>
    <w:rsid w:val="007E14F2"/>
    <w:rsid w:val="007E30D7"/>
    <w:rsid w:val="007E71DD"/>
    <w:rsid w:val="007E756C"/>
    <w:rsid w:val="007F4BCB"/>
    <w:rsid w:val="007F73F3"/>
    <w:rsid w:val="00807652"/>
    <w:rsid w:val="00812F06"/>
    <w:rsid w:val="00815929"/>
    <w:rsid w:val="00817DC7"/>
    <w:rsid w:val="00826371"/>
    <w:rsid w:val="00826EC8"/>
    <w:rsid w:val="00840C92"/>
    <w:rsid w:val="00841ADE"/>
    <w:rsid w:val="00843F0D"/>
    <w:rsid w:val="00844E35"/>
    <w:rsid w:val="00845ED4"/>
    <w:rsid w:val="0084698D"/>
    <w:rsid w:val="00850856"/>
    <w:rsid w:val="008550CE"/>
    <w:rsid w:val="00861113"/>
    <w:rsid w:val="00862801"/>
    <w:rsid w:val="00864E16"/>
    <w:rsid w:val="00866CF3"/>
    <w:rsid w:val="00870A6C"/>
    <w:rsid w:val="00871617"/>
    <w:rsid w:val="008722CF"/>
    <w:rsid w:val="0087606E"/>
    <w:rsid w:val="00876913"/>
    <w:rsid w:val="008804BB"/>
    <w:rsid w:val="0088067B"/>
    <w:rsid w:val="00880FCB"/>
    <w:rsid w:val="00881307"/>
    <w:rsid w:val="00882436"/>
    <w:rsid w:val="0088486C"/>
    <w:rsid w:val="0089313A"/>
    <w:rsid w:val="00895958"/>
    <w:rsid w:val="00897329"/>
    <w:rsid w:val="008A1F49"/>
    <w:rsid w:val="008A2620"/>
    <w:rsid w:val="008A3F41"/>
    <w:rsid w:val="008A41D0"/>
    <w:rsid w:val="008B07C1"/>
    <w:rsid w:val="008B2ED8"/>
    <w:rsid w:val="008B714D"/>
    <w:rsid w:val="008C312B"/>
    <w:rsid w:val="008C5C4C"/>
    <w:rsid w:val="008D2146"/>
    <w:rsid w:val="008D36FA"/>
    <w:rsid w:val="008D691F"/>
    <w:rsid w:val="008E1EB4"/>
    <w:rsid w:val="008E2840"/>
    <w:rsid w:val="008E51BF"/>
    <w:rsid w:val="008E5BBC"/>
    <w:rsid w:val="008E72D9"/>
    <w:rsid w:val="008F0343"/>
    <w:rsid w:val="008F0BE7"/>
    <w:rsid w:val="008F3047"/>
    <w:rsid w:val="008F52F4"/>
    <w:rsid w:val="008F59DC"/>
    <w:rsid w:val="009026D1"/>
    <w:rsid w:val="00910A71"/>
    <w:rsid w:val="00910EBE"/>
    <w:rsid w:val="00914141"/>
    <w:rsid w:val="00914453"/>
    <w:rsid w:val="00917187"/>
    <w:rsid w:val="00921E88"/>
    <w:rsid w:val="0092466A"/>
    <w:rsid w:val="0092482D"/>
    <w:rsid w:val="00931DFF"/>
    <w:rsid w:val="009355A7"/>
    <w:rsid w:val="0093683D"/>
    <w:rsid w:val="00937F45"/>
    <w:rsid w:val="009406BF"/>
    <w:rsid w:val="00943D6C"/>
    <w:rsid w:val="00947A53"/>
    <w:rsid w:val="009507F2"/>
    <w:rsid w:val="00952943"/>
    <w:rsid w:val="0095351F"/>
    <w:rsid w:val="00954E43"/>
    <w:rsid w:val="009551AB"/>
    <w:rsid w:val="00960554"/>
    <w:rsid w:val="00964DC7"/>
    <w:rsid w:val="00965959"/>
    <w:rsid w:val="00971D72"/>
    <w:rsid w:val="0097263A"/>
    <w:rsid w:val="00973E72"/>
    <w:rsid w:val="00982423"/>
    <w:rsid w:val="00983C4F"/>
    <w:rsid w:val="00992FE7"/>
    <w:rsid w:val="009961A8"/>
    <w:rsid w:val="00996518"/>
    <w:rsid w:val="009A0865"/>
    <w:rsid w:val="009A1204"/>
    <w:rsid w:val="009A27E1"/>
    <w:rsid w:val="009B223E"/>
    <w:rsid w:val="009B2BB2"/>
    <w:rsid w:val="009B2D46"/>
    <w:rsid w:val="009B2D47"/>
    <w:rsid w:val="009B44DB"/>
    <w:rsid w:val="009B6543"/>
    <w:rsid w:val="009B65C6"/>
    <w:rsid w:val="009B7AC8"/>
    <w:rsid w:val="009C0D94"/>
    <w:rsid w:val="009D024B"/>
    <w:rsid w:val="009D077D"/>
    <w:rsid w:val="009E0560"/>
    <w:rsid w:val="009E399C"/>
    <w:rsid w:val="009E6F1B"/>
    <w:rsid w:val="009E79F7"/>
    <w:rsid w:val="009E7DAF"/>
    <w:rsid w:val="009F0597"/>
    <w:rsid w:val="009F068E"/>
    <w:rsid w:val="00A02DCE"/>
    <w:rsid w:val="00A03D9A"/>
    <w:rsid w:val="00A04F9B"/>
    <w:rsid w:val="00A05AF4"/>
    <w:rsid w:val="00A07883"/>
    <w:rsid w:val="00A113C5"/>
    <w:rsid w:val="00A22908"/>
    <w:rsid w:val="00A24B7F"/>
    <w:rsid w:val="00A25100"/>
    <w:rsid w:val="00A27B2F"/>
    <w:rsid w:val="00A35D84"/>
    <w:rsid w:val="00A36008"/>
    <w:rsid w:val="00A45AE0"/>
    <w:rsid w:val="00A4609D"/>
    <w:rsid w:val="00A5486A"/>
    <w:rsid w:val="00A56904"/>
    <w:rsid w:val="00A635FD"/>
    <w:rsid w:val="00A70E80"/>
    <w:rsid w:val="00A71B11"/>
    <w:rsid w:val="00A7219D"/>
    <w:rsid w:val="00A72ED7"/>
    <w:rsid w:val="00A90C97"/>
    <w:rsid w:val="00A92A03"/>
    <w:rsid w:val="00AA4B3B"/>
    <w:rsid w:val="00AB287A"/>
    <w:rsid w:val="00AC0F9D"/>
    <w:rsid w:val="00AD0323"/>
    <w:rsid w:val="00AD1D57"/>
    <w:rsid w:val="00AD4EA8"/>
    <w:rsid w:val="00AE088D"/>
    <w:rsid w:val="00AE3C77"/>
    <w:rsid w:val="00AE5D10"/>
    <w:rsid w:val="00AF02CF"/>
    <w:rsid w:val="00AF194F"/>
    <w:rsid w:val="00AF2ECD"/>
    <w:rsid w:val="00B01265"/>
    <w:rsid w:val="00B03357"/>
    <w:rsid w:val="00B05E2C"/>
    <w:rsid w:val="00B317AA"/>
    <w:rsid w:val="00B35D3A"/>
    <w:rsid w:val="00B35DA6"/>
    <w:rsid w:val="00B45A1C"/>
    <w:rsid w:val="00B45B6E"/>
    <w:rsid w:val="00B656DE"/>
    <w:rsid w:val="00B65763"/>
    <w:rsid w:val="00B659BC"/>
    <w:rsid w:val="00B67240"/>
    <w:rsid w:val="00B67456"/>
    <w:rsid w:val="00B752A4"/>
    <w:rsid w:val="00B75CF1"/>
    <w:rsid w:val="00B855F0"/>
    <w:rsid w:val="00B91A9F"/>
    <w:rsid w:val="00B93EA4"/>
    <w:rsid w:val="00BA2E4F"/>
    <w:rsid w:val="00BA380F"/>
    <w:rsid w:val="00BB059C"/>
    <w:rsid w:val="00BC2F62"/>
    <w:rsid w:val="00BC35AD"/>
    <w:rsid w:val="00BC3A4A"/>
    <w:rsid w:val="00BC416B"/>
    <w:rsid w:val="00BD0304"/>
    <w:rsid w:val="00BD38BD"/>
    <w:rsid w:val="00BE6DCF"/>
    <w:rsid w:val="00BF2BCA"/>
    <w:rsid w:val="00BF3CF1"/>
    <w:rsid w:val="00C01BD9"/>
    <w:rsid w:val="00C13E35"/>
    <w:rsid w:val="00C1546A"/>
    <w:rsid w:val="00C20AE0"/>
    <w:rsid w:val="00C23749"/>
    <w:rsid w:val="00C2788D"/>
    <w:rsid w:val="00C33ED5"/>
    <w:rsid w:val="00C352B0"/>
    <w:rsid w:val="00C42AC5"/>
    <w:rsid w:val="00C42AD6"/>
    <w:rsid w:val="00C4495A"/>
    <w:rsid w:val="00C4693D"/>
    <w:rsid w:val="00C511C8"/>
    <w:rsid w:val="00C543BB"/>
    <w:rsid w:val="00C5787A"/>
    <w:rsid w:val="00C65A2D"/>
    <w:rsid w:val="00C7022F"/>
    <w:rsid w:val="00C711C9"/>
    <w:rsid w:val="00C7433C"/>
    <w:rsid w:val="00C7487A"/>
    <w:rsid w:val="00C76372"/>
    <w:rsid w:val="00C778DE"/>
    <w:rsid w:val="00C82057"/>
    <w:rsid w:val="00C86737"/>
    <w:rsid w:val="00C875F4"/>
    <w:rsid w:val="00C9020D"/>
    <w:rsid w:val="00C9203A"/>
    <w:rsid w:val="00C96A25"/>
    <w:rsid w:val="00C97975"/>
    <w:rsid w:val="00CA588D"/>
    <w:rsid w:val="00CA752A"/>
    <w:rsid w:val="00CB2060"/>
    <w:rsid w:val="00CB3B8A"/>
    <w:rsid w:val="00CB65E5"/>
    <w:rsid w:val="00CB68DD"/>
    <w:rsid w:val="00CC0AFF"/>
    <w:rsid w:val="00CC3111"/>
    <w:rsid w:val="00CC48E9"/>
    <w:rsid w:val="00CD4BA5"/>
    <w:rsid w:val="00CD518B"/>
    <w:rsid w:val="00CE0697"/>
    <w:rsid w:val="00CE17C9"/>
    <w:rsid w:val="00CE311D"/>
    <w:rsid w:val="00CE4FCF"/>
    <w:rsid w:val="00CF3984"/>
    <w:rsid w:val="00D01E85"/>
    <w:rsid w:val="00D0252D"/>
    <w:rsid w:val="00D068F8"/>
    <w:rsid w:val="00D111DE"/>
    <w:rsid w:val="00D14D53"/>
    <w:rsid w:val="00D15903"/>
    <w:rsid w:val="00D161DA"/>
    <w:rsid w:val="00D21018"/>
    <w:rsid w:val="00D2109B"/>
    <w:rsid w:val="00D26113"/>
    <w:rsid w:val="00D26BAA"/>
    <w:rsid w:val="00D308D2"/>
    <w:rsid w:val="00D33528"/>
    <w:rsid w:val="00D35232"/>
    <w:rsid w:val="00D355A5"/>
    <w:rsid w:val="00D37C80"/>
    <w:rsid w:val="00D4134F"/>
    <w:rsid w:val="00D431D8"/>
    <w:rsid w:val="00D43F8C"/>
    <w:rsid w:val="00D47AD9"/>
    <w:rsid w:val="00D5312F"/>
    <w:rsid w:val="00D62074"/>
    <w:rsid w:val="00D6529A"/>
    <w:rsid w:val="00D6689C"/>
    <w:rsid w:val="00D6732C"/>
    <w:rsid w:val="00D72378"/>
    <w:rsid w:val="00D72883"/>
    <w:rsid w:val="00D72922"/>
    <w:rsid w:val="00D80227"/>
    <w:rsid w:val="00D8078B"/>
    <w:rsid w:val="00D80E38"/>
    <w:rsid w:val="00D8257D"/>
    <w:rsid w:val="00D8424C"/>
    <w:rsid w:val="00D91724"/>
    <w:rsid w:val="00D94D78"/>
    <w:rsid w:val="00D97226"/>
    <w:rsid w:val="00DA281E"/>
    <w:rsid w:val="00DA2B68"/>
    <w:rsid w:val="00DA6AE4"/>
    <w:rsid w:val="00DA71C9"/>
    <w:rsid w:val="00DB5AFC"/>
    <w:rsid w:val="00DB6C30"/>
    <w:rsid w:val="00DC02D0"/>
    <w:rsid w:val="00DC42A7"/>
    <w:rsid w:val="00DD13AF"/>
    <w:rsid w:val="00DD1AB0"/>
    <w:rsid w:val="00DD541A"/>
    <w:rsid w:val="00DE1A1B"/>
    <w:rsid w:val="00DE2BED"/>
    <w:rsid w:val="00DE2D2A"/>
    <w:rsid w:val="00DE555C"/>
    <w:rsid w:val="00DE6FBB"/>
    <w:rsid w:val="00DF0097"/>
    <w:rsid w:val="00DF7CE1"/>
    <w:rsid w:val="00E00545"/>
    <w:rsid w:val="00E00637"/>
    <w:rsid w:val="00E0200C"/>
    <w:rsid w:val="00E03D76"/>
    <w:rsid w:val="00E067FE"/>
    <w:rsid w:val="00E115F4"/>
    <w:rsid w:val="00E14BE4"/>
    <w:rsid w:val="00E202AD"/>
    <w:rsid w:val="00E23971"/>
    <w:rsid w:val="00E257C4"/>
    <w:rsid w:val="00E26FC5"/>
    <w:rsid w:val="00E2791A"/>
    <w:rsid w:val="00E31C8D"/>
    <w:rsid w:val="00E41553"/>
    <w:rsid w:val="00E44586"/>
    <w:rsid w:val="00E453C6"/>
    <w:rsid w:val="00E45E55"/>
    <w:rsid w:val="00E461AD"/>
    <w:rsid w:val="00E5346A"/>
    <w:rsid w:val="00E541FD"/>
    <w:rsid w:val="00E6012C"/>
    <w:rsid w:val="00E60E50"/>
    <w:rsid w:val="00E623E4"/>
    <w:rsid w:val="00E62AB9"/>
    <w:rsid w:val="00E63047"/>
    <w:rsid w:val="00E63E9E"/>
    <w:rsid w:val="00E71FBC"/>
    <w:rsid w:val="00E72A94"/>
    <w:rsid w:val="00E7400C"/>
    <w:rsid w:val="00E7559C"/>
    <w:rsid w:val="00E76D64"/>
    <w:rsid w:val="00E77773"/>
    <w:rsid w:val="00E77BD5"/>
    <w:rsid w:val="00E81C32"/>
    <w:rsid w:val="00E8373F"/>
    <w:rsid w:val="00E84333"/>
    <w:rsid w:val="00E84AC3"/>
    <w:rsid w:val="00E85FD5"/>
    <w:rsid w:val="00E910FD"/>
    <w:rsid w:val="00E92A9E"/>
    <w:rsid w:val="00E94EB0"/>
    <w:rsid w:val="00E961B4"/>
    <w:rsid w:val="00EA0B4C"/>
    <w:rsid w:val="00EA2F9D"/>
    <w:rsid w:val="00EA42C3"/>
    <w:rsid w:val="00EA4673"/>
    <w:rsid w:val="00EA4D49"/>
    <w:rsid w:val="00EA55E4"/>
    <w:rsid w:val="00EB0600"/>
    <w:rsid w:val="00EB068C"/>
    <w:rsid w:val="00EC124E"/>
    <w:rsid w:val="00EC35C6"/>
    <w:rsid w:val="00EC4614"/>
    <w:rsid w:val="00EC7134"/>
    <w:rsid w:val="00ED0BEC"/>
    <w:rsid w:val="00ED1A21"/>
    <w:rsid w:val="00EE0977"/>
    <w:rsid w:val="00EE2C8D"/>
    <w:rsid w:val="00EE7192"/>
    <w:rsid w:val="00EF0669"/>
    <w:rsid w:val="00EF1620"/>
    <w:rsid w:val="00EF17C2"/>
    <w:rsid w:val="00EF3101"/>
    <w:rsid w:val="00EF7C8A"/>
    <w:rsid w:val="00F04D39"/>
    <w:rsid w:val="00F04E6A"/>
    <w:rsid w:val="00F070D6"/>
    <w:rsid w:val="00F167CB"/>
    <w:rsid w:val="00F16F5D"/>
    <w:rsid w:val="00F20024"/>
    <w:rsid w:val="00F23930"/>
    <w:rsid w:val="00F27864"/>
    <w:rsid w:val="00F30D7D"/>
    <w:rsid w:val="00F40961"/>
    <w:rsid w:val="00F42F02"/>
    <w:rsid w:val="00F506C9"/>
    <w:rsid w:val="00F53F4E"/>
    <w:rsid w:val="00F56EF1"/>
    <w:rsid w:val="00F574A9"/>
    <w:rsid w:val="00F57E04"/>
    <w:rsid w:val="00F62F7A"/>
    <w:rsid w:val="00F64951"/>
    <w:rsid w:val="00F64F90"/>
    <w:rsid w:val="00F7166A"/>
    <w:rsid w:val="00F71ECA"/>
    <w:rsid w:val="00F7235C"/>
    <w:rsid w:val="00F72B99"/>
    <w:rsid w:val="00F72DA0"/>
    <w:rsid w:val="00F738D6"/>
    <w:rsid w:val="00F76A9E"/>
    <w:rsid w:val="00F84F59"/>
    <w:rsid w:val="00F87883"/>
    <w:rsid w:val="00F92745"/>
    <w:rsid w:val="00FA2C0A"/>
    <w:rsid w:val="00FB3349"/>
    <w:rsid w:val="00FC2292"/>
    <w:rsid w:val="00FC6A9D"/>
    <w:rsid w:val="00FD5625"/>
    <w:rsid w:val="00FD5DCF"/>
    <w:rsid w:val="00FE011D"/>
    <w:rsid w:val="00FE0147"/>
    <w:rsid w:val="00FE1C82"/>
    <w:rsid w:val="00FE37AA"/>
    <w:rsid w:val="00FE427E"/>
    <w:rsid w:val="00FF48B5"/>
    <w:rsid w:val="00FF4F5D"/>
    <w:rsid w:val="00FF52C6"/>
    <w:rsid w:val="00FF62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7DE5C"/>
  <w15:docId w15:val="{DE299323-D51E-4993-B365-FAFBCB74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D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unhideWhenUsed/>
    <w:rsid w:val="00033B2B"/>
    <w:pPr>
      <w:tabs>
        <w:tab w:val="left" w:pos="384"/>
      </w:tabs>
      <w:spacing w:after="240" w:line="240" w:lineRule="auto"/>
      <w:ind w:left="384" w:hanging="384"/>
    </w:pPr>
  </w:style>
  <w:style w:type="paragraph" w:styleId="PargrafodaLista">
    <w:name w:val="List Paragraph"/>
    <w:basedOn w:val="Normal"/>
    <w:uiPriority w:val="34"/>
    <w:qFormat/>
    <w:rsid w:val="00D37C80"/>
    <w:pPr>
      <w:ind w:left="720"/>
      <w:contextualSpacing/>
    </w:pPr>
  </w:style>
  <w:style w:type="character" w:styleId="Hyperlink">
    <w:name w:val="Hyperlink"/>
    <w:basedOn w:val="Fontepargpadro"/>
    <w:uiPriority w:val="99"/>
    <w:unhideWhenUsed/>
    <w:rsid w:val="00E2791A"/>
    <w:rPr>
      <w:color w:val="0000FF"/>
      <w:u w:val="single"/>
    </w:rPr>
  </w:style>
  <w:style w:type="paragraph" w:styleId="Cabealho">
    <w:name w:val="header"/>
    <w:basedOn w:val="Normal"/>
    <w:link w:val="CabealhoChar"/>
    <w:uiPriority w:val="99"/>
    <w:unhideWhenUsed/>
    <w:rsid w:val="000754FC"/>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0754FC"/>
  </w:style>
  <w:style w:type="paragraph" w:styleId="Rodap">
    <w:name w:val="footer"/>
    <w:basedOn w:val="Normal"/>
    <w:link w:val="RodapChar"/>
    <w:uiPriority w:val="99"/>
    <w:unhideWhenUsed/>
    <w:rsid w:val="000754FC"/>
    <w:pPr>
      <w:tabs>
        <w:tab w:val="center" w:pos="4419"/>
        <w:tab w:val="right" w:pos="8838"/>
      </w:tabs>
      <w:spacing w:after="0" w:line="240" w:lineRule="auto"/>
    </w:pPr>
  </w:style>
  <w:style w:type="character" w:customStyle="1" w:styleId="RodapChar">
    <w:name w:val="Rodapé Char"/>
    <w:basedOn w:val="Fontepargpadro"/>
    <w:link w:val="Rodap"/>
    <w:uiPriority w:val="99"/>
    <w:rsid w:val="000754FC"/>
  </w:style>
  <w:style w:type="paragraph" w:styleId="Pr-formataoHTML">
    <w:name w:val="HTML Preformatted"/>
    <w:basedOn w:val="Normal"/>
    <w:link w:val="Pr-formataoHTMLChar"/>
    <w:uiPriority w:val="99"/>
    <w:semiHidden/>
    <w:unhideWhenUsed/>
    <w:rsid w:val="0055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553F46"/>
    <w:rPr>
      <w:rFonts w:ascii="Courier New" w:eastAsia="Times New Roman" w:hAnsi="Courier New" w:cs="Courier New"/>
      <w:sz w:val="20"/>
      <w:szCs w:val="20"/>
      <w:lang w:val="en-US"/>
    </w:rPr>
  </w:style>
  <w:style w:type="paragraph" w:styleId="Textodecomentrio">
    <w:name w:val="annotation text"/>
    <w:basedOn w:val="Normal"/>
    <w:link w:val="TextodecomentrioChar"/>
    <w:uiPriority w:val="99"/>
    <w:unhideWhenUsed/>
    <w:rsid w:val="00826371"/>
    <w:pPr>
      <w:spacing w:line="240" w:lineRule="auto"/>
    </w:pPr>
    <w:rPr>
      <w:sz w:val="20"/>
      <w:szCs w:val="20"/>
    </w:rPr>
  </w:style>
  <w:style w:type="character" w:customStyle="1" w:styleId="TextodecomentrioChar">
    <w:name w:val="Texto de comentário Char"/>
    <w:basedOn w:val="Fontepargpadro"/>
    <w:link w:val="Textodecomentrio"/>
    <w:uiPriority w:val="99"/>
    <w:rsid w:val="00826371"/>
    <w:rPr>
      <w:sz w:val="20"/>
      <w:szCs w:val="20"/>
    </w:rPr>
  </w:style>
  <w:style w:type="character" w:styleId="Refdecomentrio">
    <w:name w:val="annotation reference"/>
    <w:basedOn w:val="Fontepargpadro"/>
    <w:uiPriority w:val="99"/>
    <w:semiHidden/>
    <w:unhideWhenUsed/>
    <w:rsid w:val="00826371"/>
    <w:rPr>
      <w:sz w:val="16"/>
      <w:szCs w:val="16"/>
    </w:rPr>
  </w:style>
  <w:style w:type="paragraph" w:styleId="NormalWeb">
    <w:name w:val="Normal (Web)"/>
    <w:basedOn w:val="Normal"/>
    <w:uiPriority w:val="99"/>
    <w:unhideWhenUsed/>
    <w:rsid w:val="008C5C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ssuntodocomentrio">
    <w:name w:val="annotation subject"/>
    <w:basedOn w:val="Textodecomentrio"/>
    <w:next w:val="Textodecomentrio"/>
    <w:link w:val="AssuntodocomentrioChar"/>
    <w:uiPriority w:val="99"/>
    <w:semiHidden/>
    <w:unhideWhenUsed/>
    <w:rsid w:val="00BE6DCF"/>
    <w:rPr>
      <w:b/>
      <w:bCs/>
    </w:rPr>
  </w:style>
  <w:style w:type="character" w:customStyle="1" w:styleId="AssuntodocomentrioChar">
    <w:name w:val="Assunto do comentário Char"/>
    <w:basedOn w:val="TextodecomentrioChar"/>
    <w:link w:val="Assuntodocomentrio"/>
    <w:uiPriority w:val="99"/>
    <w:semiHidden/>
    <w:rsid w:val="00BE6DCF"/>
    <w:rPr>
      <w:b/>
      <w:bCs/>
      <w:sz w:val="20"/>
      <w:szCs w:val="20"/>
    </w:rPr>
  </w:style>
  <w:style w:type="paragraph" w:styleId="Textodebalo">
    <w:name w:val="Balloon Text"/>
    <w:basedOn w:val="Normal"/>
    <w:link w:val="TextodebaloChar"/>
    <w:uiPriority w:val="99"/>
    <w:semiHidden/>
    <w:unhideWhenUsed/>
    <w:rsid w:val="007A482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482F"/>
    <w:rPr>
      <w:rFonts w:ascii="Tahoma" w:hAnsi="Tahoma" w:cs="Tahoma"/>
      <w:sz w:val="16"/>
      <w:szCs w:val="16"/>
    </w:rPr>
  </w:style>
  <w:style w:type="character" w:customStyle="1" w:styleId="y2iqfc">
    <w:name w:val="y2iqfc"/>
    <w:basedOn w:val="Fontepargpadro"/>
    <w:rsid w:val="007A482F"/>
  </w:style>
  <w:style w:type="paragraph" w:customStyle="1" w:styleId="ref">
    <w:name w:val="ref"/>
    <w:basedOn w:val="Normal"/>
    <w:rsid w:val="003F2A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0C768D"/>
    <w:rPr>
      <w:color w:val="605E5C"/>
      <w:shd w:val="clear" w:color="auto" w:fill="E1DFDD"/>
    </w:rPr>
  </w:style>
  <w:style w:type="paragraph" w:styleId="Reviso">
    <w:name w:val="Revision"/>
    <w:hidden/>
    <w:uiPriority w:val="99"/>
    <w:semiHidden/>
    <w:rsid w:val="00150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22404">
      <w:bodyDiv w:val="1"/>
      <w:marLeft w:val="0"/>
      <w:marRight w:val="0"/>
      <w:marTop w:val="0"/>
      <w:marBottom w:val="0"/>
      <w:divBdr>
        <w:top w:val="none" w:sz="0" w:space="0" w:color="auto"/>
        <w:left w:val="none" w:sz="0" w:space="0" w:color="auto"/>
        <w:bottom w:val="none" w:sz="0" w:space="0" w:color="auto"/>
        <w:right w:val="none" w:sz="0" w:space="0" w:color="auto"/>
      </w:divBdr>
    </w:div>
    <w:div w:id="940143431">
      <w:bodyDiv w:val="1"/>
      <w:marLeft w:val="0"/>
      <w:marRight w:val="0"/>
      <w:marTop w:val="0"/>
      <w:marBottom w:val="0"/>
      <w:divBdr>
        <w:top w:val="none" w:sz="0" w:space="0" w:color="auto"/>
        <w:left w:val="none" w:sz="0" w:space="0" w:color="auto"/>
        <w:bottom w:val="none" w:sz="0" w:space="0" w:color="auto"/>
        <w:right w:val="none" w:sz="0" w:space="0" w:color="auto"/>
      </w:divBdr>
    </w:div>
    <w:div w:id="995841924">
      <w:bodyDiv w:val="1"/>
      <w:marLeft w:val="0"/>
      <w:marRight w:val="0"/>
      <w:marTop w:val="0"/>
      <w:marBottom w:val="0"/>
      <w:divBdr>
        <w:top w:val="none" w:sz="0" w:space="0" w:color="auto"/>
        <w:left w:val="none" w:sz="0" w:space="0" w:color="auto"/>
        <w:bottom w:val="none" w:sz="0" w:space="0" w:color="auto"/>
        <w:right w:val="none" w:sz="0" w:space="0" w:color="auto"/>
      </w:divBdr>
      <w:divsChild>
        <w:div w:id="1499032222">
          <w:marLeft w:val="76"/>
          <w:marRight w:val="0"/>
          <w:marTop w:val="0"/>
          <w:marBottom w:val="0"/>
          <w:divBdr>
            <w:top w:val="none" w:sz="0" w:space="0" w:color="auto"/>
            <w:left w:val="none" w:sz="0" w:space="0" w:color="auto"/>
            <w:bottom w:val="none" w:sz="0" w:space="0" w:color="auto"/>
            <w:right w:val="none" w:sz="0" w:space="0" w:color="auto"/>
          </w:divBdr>
        </w:div>
        <w:div w:id="1521162820">
          <w:marLeft w:val="76"/>
          <w:marRight w:val="0"/>
          <w:marTop w:val="0"/>
          <w:marBottom w:val="0"/>
          <w:divBdr>
            <w:top w:val="none" w:sz="0" w:space="0" w:color="auto"/>
            <w:left w:val="none" w:sz="0" w:space="0" w:color="auto"/>
            <w:bottom w:val="none" w:sz="0" w:space="0" w:color="auto"/>
            <w:right w:val="none" w:sz="0" w:space="0" w:color="auto"/>
          </w:divBdr>
        </w:div>
        <w:div w:id="1037005637">
          <w:marLeft w:val="76"/>
          <w:marRight w:val="0"/>
          <w:marTop w:val="0"/>
          <w:marBottom w:val="0"/>
          <w:divBdr>
            <w:top w:val="none" w:sz="0" w:space="0" w:color="auto"/>
            <w:left w:val="none" w:sz="0" w:space="0" w:color="auto"/>
            <w:bottom w:val="none" w:sz="0" w:space="0" w:color="auto"/>
            <w:right w:val="none" w:sz="0" w:space="0" w:color="auto"/>
          </w:divBdr>
        </w:div>
      </w:divsChild>
    </w:div>
    <w:div w:id="1150092677">
      <w:bodyDiv w:val="1"/>
      <w:marLeft w:val="0"/>
      <w:marRight w:val="0"/>
      <w:marTop w:val="0"/>
      <w:marBottom w:val="0"/>
      <w:divBdr>
        <w:top w:val="none" w:sz="0" w:space="0" w:color="auto"/>
        <w:left w:val="none" w:sz="0" w:space="0" w:color="auto"/>
        <w:bottom w:val="none" w:sz="0" w:space="0" w:color="auto"/>
        <w:right w:val="none" w:sz="0" w:space="0" w:color="auto"/>
      </w:divBdr>
    </w:div>
    <w:div w:id="1737313777">
      <w:bodyDiv w:val="1"/>
      <w:marLeft w:val="0"/>
      <w:marRight w:val="0"/>
      <w:marTop w:val="0"/>
      <w:marBottom w:val="0"/>
      <w:divBdr>
        <w:top w:val="none" w:sz="0" w:space="0" w:color="auto"/>
        <w:left w:val="none" w:sz="0" w:space="0" w:color="auto"/>
        <w:bottom w:val="none" w:sz="0" w:space="0" w:color="auto"/>
        <w:right w:val="none" w:sz="0" w:space="0" w:color="auto"/>
      </w:divBdr>
      <w:divsChild>
        <w:div w:id="463546954">
          <w:marLeft w:val="99"/>
          <w:marRight w:val="0"/>
          <w:marTop w:val="0"/>
          <w:marBottom w:val="0"/>
          <w:divBdr>
            <w:top w:val="none" w:sz="0" w:space="0" w:color="auto"/>
            <w:left w:val="none" w:sz="0" w:space="0" w:color="auto"/>
            <w:bottom w:val="none" w:sz="0" w:space="0" w:color="auto"/>
            <w:right w:val="none" w:sz="0" w:space="0" w:color="auto"/>
          </w:divBdr>
        </w:div>
        <w:div w:id="1607420349">
          <w:marLeft w:val="99"/>
          <w:marRight w:val="0"/>
          <w:marTop w:val="0"/>
          <w:marBottom w:val="0"/>
          <w:divBdr>
            <w:top w:val="none" w:sz="0" w:space="0" w:color="auto"/>
            <w:left w:val="none" w:sz="0" w:space="0" w:color="auto"/>
            <w:bottom w:val="none" w:sz="0" w:space="0" w:color="auto"/>
            <w:right w:val="none" w:sz="0" w:space="0" w:color="auto"/>
          </w:divBdr>
        </w:div>
      </w:divsChild>
    </w:div>
    <w:div w:id="20630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CBB7-D864-461F-8F44-AE861091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1520</Words>
  <Characters>8214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Inês Schmidt</dc:creator>
  <cp:lastModifiedBy>Rodrigo Citton Padilha dos Reis</cp:lastModifiedBy>
  <cp:revision>2</cp:revision>
  <dcterms:created xsi:type="dcterms:W3CDTF">2024-01-30T19:16:00Z</dcterms:created>
  <dcterms:modified xsi:type="dcterms:W3CDTF">2024-01-30T19:16:00Z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id="5pnwxd2c"/&gt;&lt;style id="http://www.zotero.org/styles/vancouver-superscript"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